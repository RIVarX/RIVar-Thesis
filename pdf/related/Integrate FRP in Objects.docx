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t xml:space="preserve">מופע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t xml:space="preserve">ריאקטיבי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br w:type="textWrapping"/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RIvar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Reactive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1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לתזה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במדעי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רבקה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אלטשולר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brandrivka@gmail.com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1"/>
        </w:rPr>
        <w:t xml:space="preserve">מנחה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: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פרופ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'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דוד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לורנץ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האוניברסיטה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הפתוחה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lorenz@openu.ac.il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תקציר</w:t>
      </w:r>
    </w:p>
    <w:p w:rsidR="00000000" w:rsidDel="00000000" w:rsidP="00000000" w:rsidRDefault="00000000" w:rsidRPr="00000000" w14:paraId="00000006">
      <w:pPr>
        <w:bidi w:val="1"/>
        <w:jc w:val="both"/>
        <w:rPr/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14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מבוא</w:t>
      </w:r>
    </w:p>
    <w:p w:rsidR="00000000" w:rsidDel="00000000" w:rsidP="00000000" w:rsidRDefault="00000000" w:rsidRPr="00000000" w14:paraId="00000008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בפרדיגמה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פונקציונלי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פורמולה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 [27]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A:=B+1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B+1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:=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משחררים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העקביות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consistency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REScala</w:t>
      </w:r>
      <w:r w:rsidDel="00000000" w:rsidR="00000000" w:rsidRPr="00000000">
        <w:rPr>
          <w:rtl w:val="0"/>
        </w:rPr>
        <w:t xml:space="preserve">‏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Scala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SignalJ</w:t>
      </w:r>
      <w:r w:rsidDel="00000000" w:rsidR="00000000" w:rsidRPr="00000000">
        <w:rPr>
          <w:rtl w:val="1"/>
        </w:rPr>
        <w:t xml:space="preserve"> ‏[23]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effect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.‏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ReactiveX</w:t>
      </w:r>
      <w:r w:rsidDel="00000000" w:rsidR="00000000" w:rsidRPr="00000000">
        <w:rPr>
          <w:rtl w:val="0"/>
        </w:rPr>
        <w:t xml:space="preserve">‏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‎#‎,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RxJS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ReactiveX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שמדווחים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אימפרטיבי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אימפרטיבי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לבדה</w:t>
      </w:r>
      <w:r w:rsidDel="00000000" w:rsidR="00000000" w:rsidRPr="00000000">
        <w:rPr>
          <w:rtl w:val="1"/>
        </w:rPr>
        <w:t xml:space="preserve"> [5]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:=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:=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B+1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A-1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מעגליות</w:t>
      </w:r>
      <w:r w:rsidDel="00000000" w:rsidR="00000000" w:rsidRPr="00000000">
        <w:rPr>
          <w:rtl w:val="1"/>
        </w:rPr>
        <w:t xml:space="preserve"> [3].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פזורה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[18],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זליגה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Blackbox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החושף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ייסגר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)?</w:t>
      </w:r>
    </w:p>
    <w:p w:rsidR="00000000" w:rsidDel="00000000" w:rsidP="00000000" w:rsidRDefault="00000000" w:rsidRPr="00000000" w14:paraId="0000000C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בניסיון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שיתנהגו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הקונפליקט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[25]: </w:t>
      </w:r>
      <w:r w:rsidDel="00000000" w:rsidR="00000000" w:rsidRPr="00000000">
        <w:rPr>
          <w:rtl w:val="1"/>
        </w:rPr>
        <w:t xml:space="preserve">לשיטת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[7],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reassignment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A:=B+1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A:=C+1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bidi w:val="1"/>
        <w:rPr>
          <w:b w:val="1"/>
        </w:rPr>
      </w:pPr>
      <w:bookmarkStart w:colFirst="0" w:colLast="0" w:name="_heading=h.ddfe4xau5s2h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Contribution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הקונפליקט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assignments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reassignment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[13], </w:t>
      </w:r>
      <w:r w:rsidDel="00000000" w:rsidR="00000000" w:rsidRPr="00000000">
        <w:rPr>
          <w:rtl w:val="1"/>
        </w:rPr>
        <w:t xml:space="preserve">ואשר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 (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ReactiveX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observable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streams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([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1"/>
        </w:rPr>
        <w:t xml:space="preserve"> [1)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זרמים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הפיזיביליות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והאפקטיביות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frontends</w:t>
      </w:r>
      <w:r w:rsidDel="00000000" w:rsidR="00000000" w:rsidRPr="00000000">
        <w:rPr>
          <w:rtl w:val="1"/>
        </w:rPr>
        <w:t xml:space="preserve"> [‏32 ,31]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contracts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bidi w:val="1"/>
      </w:pPr>
      <w:bookmarkStart w:colFirst="0" w:colLast="0" w:name="_heading=h.3khpvaajj45x" w:id="1"/>
      <w:bookmarkEnd w:id="1"/>
      <w:r w:rsidDel="00000000" w:rsidR="00000000" w:rsidRPr="00000000">
        <w:rPr>
          <w:rtl w:val="0"/>
        </w:rPr>
        <w:t xml:space="preserve"> 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ֵׁ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ְּ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rtl w:val="0"/>
        </w:rPr>
        <w:t xml:space="preserve">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" w:right="0" w:firstLine="0"/>
        <w:jc w:val="left"/>
        <w:rPr>
          <w:b w:val="1"/>
          <w:sz w:val="28"/>
          <w:szCs w:val="28"/>
        </w:rPr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רקע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="276" w:lineRule="auto"/>
        <w:jc w:val="both"/>
        <w:rPr/>
      </w:pPr>
      <w:sdt>
        <w:sdtPr>
          <w:tag w:val="goog_rdk_6"/>
        </w:sdtPr>
        <w:sdtContent>
          <w:ins w:author="Rivka Altshuler" w:id="0" w:date="2022-01-10T20:27:52Z"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תחום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תכנות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ריאקטיבי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Reactive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Programming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)‏ [2]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כולל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שילוב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רעיונות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מפרדיגמות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הפיתוח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מערכות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תגובתיות</w:t>
            </w:r>
            <w:r w:rsidDel="00000000" w:rsidR="00000000" w:rsidRPr="00000000">
              <w:rPr>
                <w:rtl w:val="0"/>
              </w:rPr>
              <w:t xml:space="preserve"> [24]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אירועים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זרימה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כיוונית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ואילוצים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.</w:t>
            </w:r>
          </w:ins>
        </w:sdtContent>
      </w:sdt>
      <w:r w:rsidDel="00000000" w:rsidR="00000000" w:rsidRPr="00000000">
        <w:rPr>
          <w:b w:val="1"/>
          <w:sz w:val="28"/>
          <w:szCs w:val="28"/>
          <w:vertAlign w:val="superscript"/>
        </w:rPr>
        <w:footnoteReference w:customMarkFollows="0" w:id="4"/>
      </w:r>
      <w:sdt>
        <w:sdtPr>
          <w:tag w:val="goog_rdk_7"/>
        </w:sdtPr>
        <w:sdtContent>
          <w:r w:rsidDel="00000000" w:rsidR="00000000" w:rsidRPr="00000000">
            <w:rPr>
              <w:rtl w:val="0"/>
              <w:rPrChange w:author="Rivka Altshuler" w:id="1" w:date="2022-01-10T20:27:52Z">
                <w:rPr>
                  <w:b w:val="1"/>
                  <w:sz w:val="28"/>
                  <w:szCs w:val="28"/>
                </w:rPr>
              </w:rPrChange>
            </w:rPr>
            <w:t xml:space="preserve"> </w:t>
          </w:r>
        </w:sdtContent>
      </w:sdt>
      <w:sdt>
        <w:sdtPr>
          <w:tag w:val="goog_rdk_8"/>
        </w:sdtPr>
        <w:sdtContent>
          <w:del w:author="Rivka Altshuler" w:id="0" w:date="2022-01-10T20:27:52Z">
            <w:r w:rsidDel="00000000" w:rsidR="00000000" w:rsidRPr="00000000">
              <w:rPr>
                <w:rtl w:val="1"/>
              </w:rPr>
              <w:delText xml:space="preserve">בעיית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העקביות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של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ערכי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משתנים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היא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אינהרנטית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בפיתוח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מערכות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תגובתיות</w:delText>
            </w:r>
            <w:r w:rsidDel="00000000" w:rsidR="00000000" w:rsidRPr="00000000">
              <w:rPr>
                <w:rtl w:val="1"/>
              </w:rPr>
              <w:delText xml:space="preserve">, </w:delText>
            </w:r>
            <w:r w:rsidDel="00000000" w:rsidR="00000000" w:rsidRPr="00000000">
              <w:rPr>
                <w:rtl w:val="1"/>
              </w:rPr>
              <w:delText xml:space="preserve">כגון</w:delText>
            </w:r>
            <w:r w:rsidDel="00000000" w:rsidR="00000000" w:rsidRPr="00000000">
              <w:rPr>
                <w:rtl w:val="1"/>
              </w:rPr>
              <w:delText xml:space="preserve">: </w:delText>
            </w:r>
            <w:r w:rsidDel="00000000" w:rsidR="00000000" w:rsidRPr="00000000">
              <w:rPr>
                <w:rtl w:val="1"/>
              </w:rPr>
              <w:delText xml:space="preserve">אירועים</w:delText>
            </w:r>
            <w:r w:rsidDel="00000000" w:rsidR="00000000" w:rsidRPr="00000000">
              <w:rPr>
                <w:rtl w:val="1"/>
              </w:rPr>
              <w:delText xml:space="preserve">, </w:delText>
            </w:r>
            <w:r w:rsidDel="00000000" w:rsidR="00000000" w:rsidRPr="00000000">
              <w:rPr>
                <w:rtl w:val="1"/>
              </w:rPr>
              <w:delText xml:space="preserve">זרימה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של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נתונים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ואילוצים</w:delText>
            </w:r>
            <w:r w:rsidDel="00000000" w:rsidR="00000000" w:rsidRPr="00000000">
              <w:rPr>
                <w:rtl w:val="1"/>
              </w:rPr>
              <w:delText xml:space="preserve">.</w:delText>
            </w:r>
          </w:del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9"/>
        </w:sdtPr>
        <w:sdtContent>
          <w:ins w:author="Rivka Altshuler" w:id="2" w:date="2022-01-10T20:32:28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משכפלים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bidi w:val="1"/>
        <w:rPr>
          <w:b w:val="1"/>
        </w:rPr>
      </w:pPr>
      <w:bookmarkStart w:colFirst="0" w:colLast="0" w:name="_heading=h.6cec2fv8g0hk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0"/>
        </w:rPr>
        <w:t xml:space="preserve"> (Events)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שיתעדכנו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עיוור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[14]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בהכמסת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קונפליקט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[20] </w:t>
      </w:r>
      <w:r w:rsidDel="00000000" w:rsidR="00000000" w:rsidRPr="00000000">
        <w:rPr>
          <w:rtl w:val="1"/>
        </w:rPr>
        <w:t xml:space="preserve">ומקור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לבאגים</w:t>
      </w:r>
      <w:r w:rsidDel="00000000" w:rsidR="00000000" w:rsidRPr="00000000">
        <w:rPr>
          <w:rtl w:val="1"/>
        </w:rPr>
        <w:t xml:space="preserve"> [15].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המוגבלות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מתודולוגיות</w:t>
      </w:r>
      <w:r w:rsidDel="00000000" w:rsidR="00000000" w:rsidRPr="00000000">
        <w:rPr>
          <w:rtl w:val="1"/>
        </w:rPr>
        <w:t xml:space="preserve"> [12]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1"/>
        </w:rPr>
        <w:t xml:space="preserve"> ‏[4] </w:t>
      </w:r>
      <w:r w:rsidDel="00000000" w:rsidR="00000000" w:rsidRPr="00000000">
        <w:rPr>
          <w:rtl w:val="1"/>
        </w:rPr>
        <w:t xml:space="preserve">המאפשרים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sdt>
        <w:sdtPr>
          <w:tag w:val="goog_rdk_10"/>
        </w:sdtPr>
        <w:sdtContent>
          <w:ins w:author="Rivka Altshuler" w:id="3" w:date="2022-01-10T22:16:56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ההפשטה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  <w:t xml:space="preserve">)</w:t>
            </w:r>
          </w:ins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".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bidi w:val="1"/>
        <w:ind w:left="360" w:firstLine="0"/>
      </w:pPr>
      <w:bookmarkStart w:colFirst="0" w:colLast="0" w:name="_heading=h.c4aw09eayl7f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כיוונית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Unidirectional Dataflow)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[7, 10, 29] </w:t>
      </w:r>
      <w:r w:rsidDel="00000000" w:rsidR="00000000" w:rsidRPr="00000000">
        <w:rPr>
          <w:rtl w:val="1"/>
        </w:rPr>
        <w:t xml:space="preserve">ממשתנים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 [27]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מזרמים</w:t>
      </w:r>
      <w:r w:rsidDel="00000000" w:rsidR="00000000" w:rsidRPr="00000000">
        <w:rPr>
          <w:rtl w:val="1"/>
        </w:rPr>
        <w:t xml:space="preserve"> [3, 1]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אפקטים</w:t>
      </w:r>
      <w:r w:rsidDel="00000000" w:rsidR="00000000" w:rsidRPr="00000000">
        <w:rPr>
          <w:rtl w:val="1"/>
        </w:rPr>
        <w:t xml:space="preserve"> [10, 30]).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[1, 3],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מעגליות</w:t>
      </w:r>
      <w:r w:rsidDel="00000000" w:rsidR="00000000" w:rsidRPr="00000000">
        <w:rPr>
          <w:rtl w:val="1"/>
        </w:rPr>
        <w:t xml:space="preserve"> [16 ,22]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המוגבלות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מעגליות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(1)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[21]. (2) </w:t>
      </w:r>
      <w:r w:rsidDel="00000000" w:rsidR="00000000" w:rsidRPr="00000000">
        <w:rPr>
          <w:rtl w:val="1"/>
        </w:rPr>
        <w:t xml:space="preserve">עוצרים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[19]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האיטרציות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(3) </w:t>
      </w:r>
      <w:r w:rsidDel="00000000" w:rsidR="00000000" w:rsidRPr="00000000">
        <w:rPr>
          <w:rtl w:val="1"/>
        </w:rPr>
        <w:t xml:space="preserve">המתכנת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delay</w:t>
      </w:r>
      <w:r w:rsidDel="00000000" w:rsidR="00000000" w:rsidRPr="00000000">
        <w:rPr>
          <w:rtl w:val="1"/>
        </w:rPr>
        <w:t xml:space="preserve"> ‏[5‏],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[3]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זרמים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): (1)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מקלט</w:t>
      </w:r>
      <w:r w:rsidDel="00000000" w:rsidR="00000000" w:rsidRPr="00000000">
        <w:rPr>
          <w:rtl w:val="1"/>
        </w:rPr>
        <w:t xml:space="preserve">. (2)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-‏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. ‏(3)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בהפשטה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76" w:lineRule="auto"/>
        <w:ind w:left="360" w:right="0" w:firstLine="0"/>
        <w:jc w:val="left"/>
      </w:pPr>
      <w:bookmarkStart w:colFirst="0" w:colLast="0" w:name="_heading=h.9g58vrmnvifc" w:id="4"/>
      <w:bookmarkEnd w:id="4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כיווניים</w:t>
      </w:r>
      <w:r w:rsidDel="00000000" w:rsidR="00000000" w:rsidRPr="00000000">
        <w:rPr>
          <w:rtl w:val="1"/>
        </w:rPr>
        <w:t xml:space="preserve"> [13] (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</w:t>
      </w:r>
      <w:r w:rsidDel="00000000" w:rsidR="00000000" w:rsidRPr="00000000">
        <w:rPr>
          <w:rtl w:val="1"/>
        </w:rPr>
        <w:t xml:space="preserve"> [26, 6]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2.2) </w:t>
      </w:r>
      <w:r w:rsidDel="00000000" w:rsidR="00000000" w:rsidRPr="00000000">
        <w:rPr>
          <w:rtl w:val="1"/>
        </w:rPr>
        <w:t xml:space="preserve">ולהשיג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solvers</w:t>
      </w:r>
      <w:r w:rsidDel="00000000" w:rsidR="00000000" w:rsidRPr="00000000">
        <w:rPr>
          <w:rtl w:val="1"/>
        </w:rPr>
        <w:t xml:space="preserve">‏) [11],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HotDrink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ffffff"/>
          <w:rtl w:val="1"/>
        </w:rPr>
        <w:t xml:space="preserve">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9], </w:t>
      </w:r>
      <w:r w:rsidDel="00000000" w:rsidR="00000000" w:rsidRPr="00000000">
        <w:rPr>
          <w:rtl w:val="1"/>
        </w:rPr>
        <w:t xml:space="preserve">דואגים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האילוצים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[17].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מעגליות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2.2).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גישה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מחקרית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Approach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color w:val="000000"/>
        </w:rPr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[27]. </w:t>
      </w:r>
      <w:r w:rsidDel="00000000" w:rsidR="00000000" w:rsidRPr="00000000">
        <w:rPr>
          <w:rtl w:val="1"/>
        </w:rPr>
        <w:t xml:space="preserve">הופעה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קישור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לביטוי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מתבצע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באמצעות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"</w:t>
      </w:r>
      <w:r w:rsidDel="00000000" w:rsidR="00000000" w:rsidRPr="00000000">
        <w:rPr>
          <w:color w:val="000000"/>
          <w:rtl w:val="1"/>
        </w:rPr>
        <w:t xml:space="preserve">צופה</w:t>
      </w:r>
      <w:r w:rsidDel="00000000" w:rsidR="00000000" w:rsidRPr="00000000">
        <w:rPr>
          <w:color w:val="000000"/>
          <w:rtl w:val="1"/>
        </w:rPr>
        <w:t xml:space="preserve">" </w:t>
      </w:r>
      <w:r w:rsidDel="00000000" w:rsidR="00000000" w:rsidRPr="00000000">
        <w:rPr>
          <w:rtl w:val="0"/>
        </w:rPr>
        <w:t xml:space="preserve">(observer design pattern)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העדכונים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מתבצעים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גורם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מרכזי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אף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שהעדכונים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מתבצעים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גורם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מרכזי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ממשים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מדיניות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מרכזית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consistency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מדיניות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1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consistency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באופן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כזה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שעבור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קלט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רכיב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שצופה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קבוצת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יכול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תמונה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0"/>
        </w:rPr>
        <w:t xml:space="preserve">state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עקבית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שמתאימה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לבחירת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נוסחה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משתנה</w:t>
      </w:r>
      <w:r w:rsidDel="00000000" w:rsidR="00000000" w:rsidRPr="00000000">
        <w:rPr>
          <w:color w:val="000000"/>
          <w:rtl w:val="1"/>
        </w:rPr>
        <w:t xml:space="preserve">, (</w:t>
      </w:r>
      <w:r w:rsidDel="00000000" w:rsidR="00000000" w:rsidRPr="00000000">
        <w:rPr>
          <w:color w:val="000000"/>
          <w:rtl w:val="1"/>
        </w:rPr>
        <w:t xml:space="preserve">בדומה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לבחירות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שמתבצעות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ידי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constraints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solvers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הדבר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מתאפשר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מגדירים</w:t>
      </w:r>
      <w:r w:rsidDel="00000000" w:rsidR="00000000" w:rsidRPr="00000000">
        <w:rPr>
          <w:color w:val="000000"/>
          <w:rtl w:val="1"/>
        </w:rPr>
        <w:t xml:space="preserve"> "</w:t>
      </w:r>
      <w:r w:rsidDel="00000000" w:rsidR="00000000" w:rsidRPr="00000000">
        <w:rPr>
          <w:color w:val="000000"/>
          <w:rtl w:val="1"/>
        </w:rPr>
        <w:t xml:space="preserve">מדיניות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שילוב</w:t>
      </w:r>
      <w:r w:rsidDel="00000000" w:rsidR="00000000" w:rsidRPr="00000000">
        <w:rPr>
          <w:color w:val="000000"/>
          <w:rtl w:val="1"/>
        </w:rPr>
        <w:t xml:space="preserve">" </w:t>
      </w:r>
      <w:r w:rsidDel="00000000" w:rsidR="00000000" w:rsidRPr="00000000">
        <w:rPr>
          <w:color w:val="000000"/>
          <w:rtl w:val="1"/>
        </w:rPr>
        <w:t xml:space="preserve">כדלהלן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משתנה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ביטוי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stream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בדומה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</w:t>
      </w:r>
      <w:r w:rsidDel="00000000" w:rsidR="00000000" w:rsidRPr="00000000">
        <w:rPr>
          <w:color w:val="000000"/>
          <w:rtl w:val="1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observable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</w:t>
      </w:r>
      <w:r w:rsidDel="00000000" w:rsidR="00000000" w:rsidRPr="00000000">
        <w:rPr>
          <w:color w:val="000000"/>
          <w:rtl w:val="1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ReactiveX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הגדרת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המדיניות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באמצעות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פונקצית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merge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שמקבלת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קבוצה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stream</w:t>
      </w:r>
      <w:r w:rsidDel="00000000" w:rsidR="00000000" w:rsidRPr="00000000">
        <w:rPr>
          <w:color w:val="000000"/>
          <w:rtl w:val="1"/>
        </w:rPr>
        <w:t xml:space="preserve">-</w:t>
      </w:r>
      <w:r w:rsidDel="00000000" w:rsidR="00000000" w:rsidRPr="00000000">
        <w:rPr>
          <w:color w:val="000000"/>
          <w:rtl w:val="1"/>
        </w:rPr>
        <w:t xml:space="preserve">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ומחזירה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stream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מתקיים</w:t>
      </w:r>
      <w:r w:rsidDel="00000000" w:rsidR="00000000" w:rsidRPr="00000000">
        <w:rPr>
          <w:color w:val="000000"/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X=merge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>
          <w:color w:val="000000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recursionable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color w:val="000000"/>
          <w:rtl w:val="1"/>
        </w:rPr>
        <w:t xml:space="preserve">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color w:val="000000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A≔f(B)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להשמה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A=merge(A,f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color w:val="000000"/>
          <w:rtl w:val="1"/>
        </w:rPr>
        <w:t xml:space="preserve">מבצעים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רישום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0"/>
        </w:rPr>
        <w:t xml:space="preserve">subscriptions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לשני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האגפים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הנוסחה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ומטמיעים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מתעורר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עדכון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מהמשתנים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שבביטוי</w:t>
      </w:r>
      <w:r w:rsidDel="00000000" w:rsidR="00000000" w:rsidRPr="00000000">
        <w:rPr>
          <w:color w:val="000000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יבחר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עדכון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למשתנה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שבאגף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בהתאם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ולהיסטוריה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האגפים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‏</w:t>
      </w:r>
      <w:r w:rsidDel="00000000" w:rsidR="00000000" w:rsidRPr="00000000">
        <w:rPr>
          <w:vertAlign w:val="superscript"/>
        </w:rPr>
        <w:footnoteReference w:customMarkFollows="0" w:id="1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שילוב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stream</w:t>
      </w:r>
      <w:r w:rsidDel="00000000" w:rsidR="00000000" w:rsidRPr="00000000">
        <w:rPr>
          <w:color w:val="000000"/>
          <w:rtl w:val="1"/>
        </w:rPr>
        <w:t xml:space="preserve">-</w:t>
      </w:r>
      <w:r w:rsidDel="00000000" w:rsidR="00000000" w:rsidRPr="00000000">
        <w:rPr>
          <w:color w:val="000000"/>
          <w:rtl w:val="1"/>
        </w:rPr>
        <w:t xml:space="preserve">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בעזרת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הגדרה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ומימוש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יחס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סדר</w:t>
      </w:r>
      <w:r w:rsidDel="00000000" w:rsidR="00000000" w:rsidRPr="00000000">
        <w:rPr>
          <w:color w:val="000000"/>
          <w:vertAlign w:val="superscript"/>
        </w:rPr>
        <w:footnoteReference w:customMarkFollows="0" w:id="12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מבצעים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רישום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0"/>
        </w:rPr>
        <w:t xml:space="preserve">subscriptions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לשני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האגפים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הנוסחה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כמוזכר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לעיל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דואגים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שעדכון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שאינו</w:t>
      </w:r>
      <w:r w:rsidDel="00000000" w:rsidR="00000000" w:rsidRPr="00000000">
        <w:rPr>
          <w:color w:val="000000"/>
          <w:rtl w:val="1"/>
        </w:rPr>
        <w:t xml:space="preserve"> "</w:t>
      </w:r>
      <w:r w:rsidDel="00000000" w:rsidR="00000000" w:rsidRPr="00000000">
        <w:rPr>
          <w:color w:val="000000"/>
          <w:rtl w:val="1"/>
        </w:rPr>
        <w:t xml:space="preserve">גדול</w:t>
      </w:r>
      <w:r w:rsidDel="00000000" w:rsidR="00000000" w:rsidRPr="00000000">
        <w:rPr>
          <w:color w:val="000000"/>
          <w:rtl w:val="1"/>
        </w:rPr>
        <w:t xml:space="preserve">"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ישודר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באופן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קלט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חדש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קדימות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גבוהה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לעומת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קלט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ולכן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ערכים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וחישובים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יותר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ידרסו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מפניו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שנדגם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מהסביבה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ירושה</w:t>
      </w:r>
      <w:sdt>
        <w:sdtPr>
          <w:tag w:val="goog_rdk_11"/>
        </w:sdtPr>
        <w:sdtContent>
          <w:ins w:author="Rivka Altshuler" w:id="4" w:date="2022-01-12T01:05:38Z">
            <w:r w:rsidDel="00000000" w:rsidR="00000000" w:rsidRPr="00000000">
              <w:rPr>
                <w:vertAlign w:val="superscript"/>
              </w:rPr>
              <w:footnoteReference w:customMarkFollows="0" w:id="13"/>
            </w:r>
          </w:ins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הכלה</w:t>
      </w:r>
      <w:sdt>
        <w:sdtPr>
          <w:tag w:val="goog_rdk_12"/>
        </w:sdtPr>
        <w:sdtContent>
          <w:ins w:author="Rivka Altshuler" w:id="5" w:date="2022-01-12T01:07:17Z">
            <w:r w:rsidDel="00000000" w:rsidR="00000000" w:rsidRPr="00000000">
              <w:rPr>
                <w:vertAlign w:val="superscript"/>
              </w:rPr>
              <w:footnoteReference w:customMarkFollows="0" w:id="14"/>
            </w:r>
          </w:ins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צורתיות</w:t>
      </w:r>
      <w:sdt>
        <w:sdtPr>
          <w:tag w:val="goog_rdk_13"/>
        </w:sdtPr>
        <w:sdtContent>
          <w:ins w:author="Rivka Altshuler" w:id="6" w:date="2022-01-12T01:10:34Z">
            <w:r w:rsidDel="00000000" w:rsidR="00000000" w:rsidRPr="00000000">
              <w:rPr>
                <w:vertAlign w:val="superscript"/>
              </w:rPr>
              <w:footnoteReference w:customMarkFollows="0" w:id="15"/>
            </w:r>
          </w:ins>
        </w:sdtContent>
      </w:sdt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76" w:lineRule="auto"/>
        <w:ind w:left="720" w:right="0" w:hanging="360"/>
        <w:jc w:val="left"/>
      </w:pPr>
      <w:bookmarkStart w:colFirst="0" w:colLast="0" w:name="_heading=h.9c8r1xksemu" w:id="5"/>
      <w:bookmarkEnd w:id="5"/>
      <w:sdt>
        <w:sdtPr>
          <w:tag w:val="goog_rdk_14"/>
        </w:sdtPr>
        <w:sdtContent>
          <w:commentRangeStart w:id="5"/>
        </w:sdtContent>
      </w:sdt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b w:val="1"/>
          <w:rtl w:val="0"/>
        </w:rPr>
        <w:t xml:space="preserve">/</w:t>
      </w:r>
      <w:sdt>
        <w:sdtPr>
          <w:tag w:val="goog_rdk_15"/>
        </w:sdtPr>
        <w:sdtContent>
          <w:ins w:author="Rivka Altshuler" w:id="7" w:date="2022-01-12T01:11:02Z">
            <w:r w:rsidDel="00000000" w:rsidR="00000000" w:rsidRPr="00000000">
              <w:rPr>
                <w:b w:val="1"/>
                <w:rtl w:val="1"/>
              </w:rPr>
              <w:t xml:space="preserve">הכלה</w:t>
            </w:r>
          </w:ins>
        </w:sdtContent>
      </w:sdt>
      <w:sdt>
        <w:sdtPr>
          <w:tag w:val="goog_rdk_16"/>
        </w:sdtPr>
        <w:sdtContent>
          <w:ins w:author="David H. Lorenz" w:id="8" w:date="2022-01-07T07:06:57Z">
            <w:sdt>
              <w:sdtPr>
                <w:tag w:val="goog_rdk_17"/>
              </w:sdtPr>
              <w:sdtContent>
                <w:del w:author="Rivka Altshuler" w:id="7" w:date="2022-01-12T01:11:02Z">
                  <w:r w:rsidDel="00000000" w:rsidR="00000000" w:rsidRPr="00000000">
                    <w:rPr>
                      <w:b w:val="1"/>
                      <w:rtl w:val="1"/>
                    </w:rPr>
                    <w:delText xml:space="preserve">רמיסה</w:delText>
                  </w:r>
                </w:del>
              </w:sdtContent>
            </w:sdt>
          </w:ins>
        </w:sdtContent>
      </w:sdt>
      <w:sdt>
        <w:sdtPr>
          <w:tag w:val="goog_rdk_18"/>
        </w:sdtPr>
        <w:sdtContent>
          <w:del w:author="Rivka Altshuler" w:id="7" w:date="2022-01-12T01:11:02Z">
            <w:r w:rsidDel="00000000" w:rsidR="00000000" w:rsidRPr="00000000">
              <w:rPr>
                <w:sz w:val="24"/>
                <w:szCs w:val="24"/>
                <w:rtl w:val="1"/>
              </w:rPr>
              <w:delText xml:space="preserve">הכלה</w:delText>
            </w:r>
            <w:r w:rsidDel="00000000" w:rsidR="00000000" w:rsidRPr="00000000">
              <w:rPr>
                <w:sz w:val="24"/>
                <w:szCs w:val="24"/>
                <w:rtl w:val="0"/>
              </w:rPr>
              <w:delText xml:space="preserve"> (</w:delText>
            </w:r>
          </w:del>
        </w:sdtContent>
      </w:sdt>
      <w:sdt>
        <w:sdtPr>
          <w:tag w:val="goog_rdk_19"/>
        </w:sdtPr>
        <w:sdtContent>
          <w:ins w:author="David H. Lorenz" w:id="9" w:date="2022-01-07T07:05:07Z">
            <w:sdt>
              <w:sdtPr>
                <w:tag w:val="goog_rdk_20"/>
              </w:sdtPr>
              <w:sdtContent>
                <w:del w:author="Rivka Altshuler" w:id="7" w:date="2022-01-12T01:11:02Z"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delText xml:space="preserve">Overriding in Implementation Inheritance</w:delText>
                  </w:r>
                </w:del>
              </w:sdtContent>
            </w:sdt>
          </w:ins>
        </w:sdtContent>
      </w:sdt>
      <w:sdt>
        <w:sdtPr>
          <w:tag w:val="goog_rdk_21"/>
        </w:sdtPr>
        <w:sdtContent>
          <w:del w:author="Rivka Altshuler" w:id="7" w:date="2022-01-12T01:11:02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)</w:delText>
            </w:r>
          </w:del>
        </w:sdtContent>
      </w:sdt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הקיימת</w:t>
      </w:r>
      <w:sdt>
        <w:sdtPr>
          <w:tag w:val="goog_rdk_22"/>
        </w:sdtPr>
        <w:sdtContent>
          <w:ins w:author="David H. Lorenz" w:id="10" w:date="2022-01-06T22:48:02Z">
            <w:r w:rsidDel="00000000" w:rsidR="00000000" w:rsidRPr="00000000">
              <w:rPr>
                <w:b w:val="1"/>
                <w:rtl w:val="0"/>
              </w:rPr>
              <w:t xml:space="preserve"> - </w:t>
            </w:r>
          </w:ins>
        </w:sdtContent>
      </w:sdt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-#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‏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subclass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sdt>
        <w:sdtPr>
          <w:tag w:val="goog_rdk_23"/>
        </w:sdtPr>
        <w:sdtContent>
          <w:ins w:author="David H. Lorenz" w:id="11" w:date="2022-01-06T22:53:24Z">
            <w:r w:rsidDel="00000000" w:rsidR="00000000" w:rsidRPr="00000000">
              <w:rPr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superclass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ואולם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sdt>
        <w:sdtPr>
          <w:tag w:val="goog_rdk_24"/>
        </w:sdtPr>
        <w:sdtContent>
          <w:del w:author="David H. Lorenz" w:id="12" w:date="2022-01-06T22:53:47Z">
            <w:r w:rsidDel="00000000" w:rsidR="00000000" w:rsidRPr="00000000">
              <w:rPr>
                <w:rtl w:val="0"/>
              </w:rPr>
              <w:delText xml:space="preserve">,</w:delText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reassignment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ffffff"/>
          <w:rtl w:val="1"/>
        </w:rPr>
        <w:t xml:space="preserve">‏</w:t>
      </w:r>
      <w:r w:rsidDel="00000000" w:rsidR="00000000" w:rsidRPr="00000000">
        <w:rPr>
          <w:rtl w:val="0"/>
        </w:rPr>
        <w:t xml:space="preserve">25].</w:t>
      </w:r>
    </w:p>
    <w:p w:rsidR="00000000" w:rsidDel="00000000" w:rsidP="00000000" w:rsidRDefault="00000000" w:rsidRPr="00000000" w14:paraId="0000002A">
      <w:pPr>
        <w:bidi w:val="1"/>
        <w:rPr>
          <w:color w:val="000000"/>
        </w:rPr>
      </w:pP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החדשה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color w:val="000000"/>
          <w:rtl w:val="1"/>
        </w:rPr>
        <w:t xml:space="preserve">כתיבה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חוזרת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ריאקטיבי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לעולם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דורסת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ערכו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הקודם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מקשרת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המשתנה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לביטוי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נוסף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העמסה</w:t>
      </w:r>
      <w:r w:rsidDel="00000000" w:rsidR="00000000" w:rsidRPr="00000000">
        <w:rPr>
          <w:color w:val="000000"/>
          <w:rtl w:val="1"/>
        </w:rPr>
        <w:t xml:space="preserve">),</w:t>
      </w:r>
      <w:sdt>
        <w:sdtPr>
          <w:tag w:val="goog_rdk_25"/>
        </w:sdtPr>
        <w:sdtContent>
          <w:ins w:author="Rivka Altshuler" w:id="13" w:date="2022-01-12T00:50:34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ו</w:t>
            </w:r>
            <w:r w:rsidDel="00000000" w:rsidR="00000000" w:rsidRPr="00000000">
              <w:rPr>
                <w:color w:val="000000"/>
                <w:rtl w:val="1"/>
              </w:rPr>
              <w:t xml:space="preserve">במושגים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constraints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solvers</w:t>
            </w:r>
          </w:ins>
        </w:sdtContent>
      </w:sdt>
      <w:r w:rsidDel="00000000" w:rsidR="00000000" w:rsidRPr="00000000">
        <w:rPr>
          <w:color w:val="000000"/>
          <w:rtl w:val="0"/>
        </w:rPr>
        <w:t xml:space="preserve"> </w:t>
      </w:r>
      <w:sdt>
        <w:sdtPr>
          <w:tag w:val="goog_rdk_26"/>
        </w:sdtPr>
        <w:sdtContent>
          <w:ins w:author="David H. Lorenz" w:id="14" w:date="2022-01-06T22:54:27Z">
            <w:sdt>
              <w:sdtPr>
                <w:tag w:val="goog_rdk_27"/>
              </w:sdtPr>
              <w:sdtContent>
                <w:del w:author="Rivka Altshuler" w:id="15" w:date="2022-01-12T00:50:49Z">
                  <w:r w:rsidDel="00000000" w:rsidR="00000000" w:rsidRPr="00000000">
                    <w:rPr>
                      <w:color w:val="000000"/>
                      <w:rtl w:val="1"/>
                    </w:rPr>
                    <w:delText xml:space="preserve">כלומר</w:delText>
                  </w:r>
                  <w:r w:rsidDel="00000000" w:rsidR="00000000" w:rsidRPr="00000000">
                    <w:rPr>
                      <w:color w:val="000000"/>
                      <w:rtl w:val="1"/>
                    </w:rPr>
                    <w:delText xml:space="preserve">, </w:delText>
                  </w:r>
                </w:del>
              </w:sdtContent>
            </w:sdt>
          </w:ins>
        </w:sdtContent>
      </w:sdt>
      <w:sdt>
        <w:sdtPr>
          <w:tag w:val="goog_rdk_28"/>
        </w:sdtPr>
        <w:sdtContent>
          <w:del w:author="David H. Lorenz" w:id="14" w:date="2022-01-06T22:54:27Z">
            <w:r w:rsidDel="00000000" w:rsidR="00000000" w:rsidRPr="00000000">
              <w:rPr>
                <w:color w:val="000000"/>
                <w:rtl w:val="1"/>
              </w:rPr>
              <w:delText xml:space="preserve">או</w:delText>
            </w:r>
            <w:r w:rsidDel="00000000" w:rsidR="00000000" w:rsidRPr="00000000">
              <w:rPr>
                <w:color w:val="000000"/>
                <w:rtl w:val="1"/>
              </w:rPr>
              <w:delText xml:space="preserve"> </w:delText>
            </w:r>
          </w:del>
        </w:sdtContent>
      </w:sdt>
      <w:r w:rsidDel="00000000" w:rsidR="00000000" w:rsidRPr="00000000">
        <w:rPr>
          <w:color w:val="000000"/>
          <w:rtl w:val="1"/>
        </w:rPr>
        <w:t xml:space="preserve">מוסיפה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לו</w:t>
      </w:r>
      <w:r w:rsidDel="00000000" w:rsidR="00000000" w:rsidRPr="00000000">
        <w:rPr>
          <w:color w:val="000000"/>
          <w:rtl w:val="1"/>
        </w:rPr>
        <w:t xml:space="preserve"> "</w:t>
      </w:r>
      <w:r w:rsidDel="00000000" w:rsidR="00000000" w:rsidRPr="00000000">
        <w:rPr>
          <w:color w:val="000000"/>
          <w:rtl w:val="1"/>
        </w:rPr>
        <w:t xml:space="preserve">אילוץ</w:t>
      </w:r>
      <w:r w:rsidDel="00000000" w:rsidR="00000000" w:rsidRPr="00000000">
        <w:rPr>
          <w:color w:val="000000"/>
          <w:rtl w:val="1"/>
        </w:rPr>
        <w:t xml:space="preserve">"</w:t>
      </w:r>
      <w:sdt>
        <w:sdtPr>
          <w:tag w:val="goog_rdk_29"/>
        </w:sdtPr>
        <w:sdtContent>
          <w:del w:author="Rivka Altshuler" w:id="16" w:date="2022-01-12T00:51:02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rtl w:val="1"/>
              </w:rPr>
              <w:delText xml:space="preserve"> (</w:delText>
            </w:r>
            <w:r w:rsidDel="00000000" w:rsidR="00000000" w:rsidRPr="00000000">
              <w:rPr>
                <w:color w:val="000000"/>
                <w:rtl w:val="1"/>
              </w:rPr>
              <w:delText xml:space="preserve">במושגים</w:delText>
            </w:r>
            <w:r w:rsidDel="00000000" w:rsidR="00000000" w:rsidRPr="00000000">
              <w:rPr>
                <w:color w:val="000000"/>
                <w:rtl w:val="1"/>
              </w:rPr>
              <w:delText xml:space="preserve"> </w:delText>
            </w:r>
            <w:r w:rsidDel="00000000" w:rsidR="00000000" w:rsidRPr="00000000">
              <w:rPr>
                <w:color w:val="000000"/>
                <w:rtl w:val="1"/>
              </w:rPr>
              <w:delText xml:space="preserve">של</w:delText>
            </w:r>
            <w:r w:rsidDel="00000000" w:rsidR="00000000" w:rsidRPr="00000000">
              <w:rPr>
                <w:color w:val="000000"/>
                <w:rtl w:val="1"/>
              </w:rPr>
              <w:delText xml:space="preserve"> </w:delText>
            </w:r>
            <w:r w:rsidDel="00000000" w:rsidR="00000000" w:rsidRPr="00000000">
              <w:rPr>
                <w:color w:val="000000"/>
                <w:rtl w:val="0"/>
              </w:rPr>
              <w:delText xml:space="preserve">cons</w:delText>
            </w:r>
            <w:r w:rsidDel="00000000" w:rsidR="00000000" w:rsidRPr="00000000">
              <w:rPr>
                <w:rtl w:val="0"/>
              </w:rPr>
              <w:delText xml:space="preserve">traints solvers</w:delText>
            </w:r>
            <w:r w:rsidDel="00000000" w:rsidR="00000000" w:rsidRPr="00000000">
              <w:rPr>
                <w:color w:val="000000"/>
                <w:rtl w:val="0"/>
              </w:rPr>
              <w:delText xml:space="preserve">)</w:delText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כתיבה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נוספת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הרחבה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ההתנהגות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הקיימת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ולכן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הגישה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הח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color w:val="000000"/>
          <w:rtl w:val="1"/>
        </w:rPr>
        <w:t xml:space="preserve">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מתאימה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</w:t>
      </w:r>
      <w:r w:rsidDel="00000000" w:rsidR="00000000" w:rsidRPr="00000000">
        <w:rPr>
          <w:rtl w:val="1"/>
        </w:rPr>
        <w:t xml:space="preserve">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ירושה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76" w:lineRule="auto"/>
        <w:ind w:left="720" w:right="0" w:hanging="360"/>
        <w:jc w:val="left"/>
      </w:pPr>
      <w:bookmarkStart w:colFirst="0" w:colLast="0" w:name="_heading=h.52hru2uxj1l1" w:id="6"/>
      <w:bookmarkEnd w:id="6"/>
      <w:sdt>
        <w:sdtPr>
          <w:tag w:val="goog_rdk_30"/>
        </w:sdtPr>
        <w:sdtContent>
          <w:commentRangeStart w:id="6"/>
        </w:sdtContent>
      </w:sdt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צורתיות</w:t>
      </w:r>
      <w:r w:rsidDel="00000000" w:rsidR="00000000" w:rsidRPr="00000000">
        <w:rPr>
          <w:rtl w:val="0"/>
        </w:rPr>
        <w:t xml:space="preserve"> </w:t>
      </w:r>
      <w:sdt>
        <w:sdtPr>
          <w:tag w:val="goog_rdk_31"/>
        </w:sdtPr>
        <w:sdtContent>
          <w:del w:author="Rivka Altshuler" w:id="17" w:date="2022-01-12T01:11:31Z">
            <w:r w:rsidDel="00000000" w:rsidR="00000000" w:rsidRPr="00000000">
              <w:rPr>
                <w:rtl w:val="0"/>
              </w:rPr>
              <w:delText xml:space="preserve">(</w:delText>
            </w:r>
          </w:del>
        </w:sdtContent>
      </w:sdt>
      <w:sdt>
        <w:sdtPr>
          <w:tag w:val="goog_rdk_32"/>
        </w:sdtPr>
        <w:sdtContent>
          <w:ins w:author="David H. Lorenz" w:id="18" w:date="2022-01-07T07:05:25Z">
            <w:sdt>
              <w:sdtPr>
                <w:tag w:val="goog_rdk_33"/>
              </w:sdtPr>
              <w:sdtContent>
                <w:del w:author="Rivka Altshuler" w:id="17" w:date="2022-01-12T01:11:31Z">
                  <w:r w:rsidDel="00000000" w:rsidR="00000000" w:rsidRPr="00000000">
                    <w:rPr>
                      <w:rtl w:val="0"/>
                    </w:rPr>
                    <w:delText xml:space="preserve">Inclusion Polymorphism</w:delText>
                  </w:r>
                </w:del>
              </w:sdtContent>
            </w:sdt>
          </w:ins>
        </w:sdtContent>
      </w:sdt>
      <w:sdt>
        <w:sdtPr>
          <w:tag w:val="goog_rdk_34"/>
        </w:sdtPr>
        <w:sdtContent>
          <w:del w:author="Rivka Altshuler" w:id="17" w:date="2022-01-12T01:11:31Z">
            <w:r w:rsidDel="00000000" w:rsidR="00000000" w:rsidRPr="00000000">
              <w:rPr>
                <w:rtl w:val="0"/>
              </w:rPr>
              <w:delText xml:space="preserve">)</w:delText>
            </w:r>
          </w:del>
        </w:sdtContent>
      </w:sdt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הקיימת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קונפליקט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‏,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החדשה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ונכונותה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" [9].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הסמנטיקה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A=merge(C,E)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14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דוגמא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bidi w:val="1"/>
        <w:ind w:left="720"/>
        <w:rPr>
          <w:b w:val="1"/>
        </w:rPr>
      </w:pPr>
      <w:bookmarkStart w:colFirst="0" w:colLast="0" w:name="_heading=h.ee4k9qg619yh" w:id="7"/>
      <w:bookmarkEnd w:id="7"/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Alert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Amount=FromInput()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Alert=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Concentration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Volume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כמכפלה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AmountByInput=FromInput()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u w:val="single"/>
          <w:rtl w:val="0"/>
        </w:rPr>
        <w:t xml:space="preserve">AmountByConcentrationAndVolume=Concentration*Volume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br w:type="textWrapping"/>
        <w:t xml:space="preserve">Alert=Or(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(AmountByInput),</w:t>
      </w:r>
      <w:r w:rsidDel="00000000" w:rsidR="00000000" w:rsidRPr="00000000">
        <w:rPr>
          <w:rFonts w:ascii="Droid Sans Mono" w:cs="Droid Sans Mono" w:eastAsia="Droid Sans Mono" w:hAnsi="Droid Sans Mono"/>
          <w:u w:val="single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u w:val="single"/>
          <w:rtl w:val="0"/>
        </w:rPr>
        <w:t xml:space="preserve">(AmountByConcentrationAndVolume)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)</w:t>
      </w:r>
    </w:p>
    <w:p w:rsidR="00000000" w:rsidDel="00000000" w:rsidP="00000000" w:rsidRDefault="00000000" w:rsidRPr="00000000" w14:paraId="00000034">
      <w:pPr>
        <w:bidi w:val="1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1"/>
        </w:rPr>
        <w:t xml:space="preserve">הרופא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Dose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Duration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Dose*Duration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AmountByConcentrationAndVolume=Concentration*Volume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u w:val="single"/>
          <w:rtl w:val="0"/>
        </w:rPr>
        <w:t xml:space="preserve">AmountByDoseAndDuration=Dose*Duration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br w:type="textWrapping"/>
        <w:t xml:space="preserve">AmountByInput=FromInput()</w:t>
        <w:br w:type="textWrapping"/>
        <w:t xml:space="preserve">Alert=Or(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(AmountByInput),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(AmountByConcentrationAndVolume),</w:t>
      </w:r>
      <w:r w:rsidDel="00000000" w:rsidR="00000000" w:rsidRPr="00000000">
        <w:rPr>
          <w:rFonts w:ascii="Droid Sans Mono" w:cs="Droid Sans Mono" w:eastAsia="Droid Sans Mono" w:hAnsi="Droid Sans Mono"/>
          <w:u w:val="single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u w:val="single"/>
          <w:rtl w:val="0"/>
        </w:rPr>
        <w:t xml:space="preserve">(AmountByDoseAndDuration)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)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bidi w:val="1"/>
        <w:ind w:left="720"/>
        <w:rPr>
          <w:b w:val="1"/>
        </w:rPr>
      </w:pPr>
      <w:bookmarkStart w:colFirst="0" w:colLast="0" w:name="_heading=h.1nbp8ub65b3" w:id="8"/>
      <w:bookmarkEnd w:id="8"/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Alert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Amount=FromInput()</w:t>
        <w:br w:type="textWrapping"/>
        <w:t xml:space="preserve">Alert=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IsAbnormal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Concentration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Volume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כמכפלה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Amount=Concentration*Volume</w:t>
        <w:br w:type="textWrapping"/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Dose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Duration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Dose*Duration,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Amount=Dose*Duration</w:t>
      </w:r>
    </w:p>
    <w:p w:rsidR="00000000" w:rsidDel="00000000" w:rsidP="00000000" w:rsidRDefault="00000000" w:rsidRPr="00000000" w14:paraId="0000003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Amount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" w:right="0" w:firstLine="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תרומה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reassignment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ריאקטיבים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RIvars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ReactiveX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כספריה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לסמנטיקה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contracts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frontends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contract</w:t>
      </w:r>
      <w:sdt>
        <w:sdtPr>
          <w:tag w:val="goog_rdk_35"/>
        </w:sdtPr>
        <w:sdtContent>
          <w:ins w:author="Rivka Altshuler" w:id="19" w:date="2022-01-09T21:01:48Z">
            <w:r w:rsidDel="00000000" w:rsidR="00000000" w:rsidRPr="00000000">
              <w:rPr>
                <w:rtl w:val="0"/>
              </w:rPr>
              <w:t xml:space="preserve">.</w:t>
            </w:r>
          </w:ins>
        </w:sdtContent>
      </w:sdt>
      <w:sdt>
        <w:sdtPr>
          <w:tag w:val="goog_rdk_36"/>
        </w:sdtPr>
        <w:sdtContent>
          <w:del w:author="Rivka Altshuler" w:id="19" w:date="2022-01-09T21:01:48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delText xml:space="preserve">, </w:delText>
            </w:r>
            <w:r w:rsidDel="00000000" w:rsidR="00000000" w:rsidRPr="00000000">
              <w:rPr>
                <w:rtl w:val="1"/>
              </w:rPr>
              <w:delText xml:space="preserve">ומשווים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את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המימוש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למימושים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בשיטות</w:delText>
            </w:r>
            <w:r w:rsidDel="00000000" w:rsidR="00000000" w:rsidRPr="00000000">
              <w:rPr>
                <w:rtl w:val="1"/>
              </w:rPr>
              <w:delText xml:space="preserve"> </w:delText>
            </w:r>
            <w:r w:rsidDel="00000000" w:rsidR="00000000" w:rsidRPr="00000000">
              <w:rPr>
                <w:rtl w:val="1"/>
              </w:rPr>
              <w:delText xml:space="preserve">אחרות</w:delText>
            </w:r>
            <w:r w:rsidDel="00000000" w:rsidR="00000000" w:rsidRPr="00000000">
              <w:rPr>
                <w:rtl w:val="1"/>
              </w:rPr>
              <w:delText xml:space="preserve">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תיקוף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Validation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spacing w:after="0" w:lineRule="auto"/>
        <w:ind w:left="720" w:hanging="360"/>
        <w:rPr>
          <w:color w:val="202122"/>
        </w:rPr>
      </w:pPr>
      <w:r w:rsidDel="00000000" w:rsidR="00000000" w:rsidRPr="00000000">
        <w:rPr>
          <w:color w:val="202122"/>
          <w:rtl w:val="1"/>
        </w:rPr>
        <w:t xml:space="preserve">נממש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סוג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של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משתנה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RIvar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המתבסס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על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IObservable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של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ReactiveX</w:t>
      </w:r>
      <w:r w:rsidDel="00000000" w:rsidR="00000000" w:rsidRPr="00000000">
        <w:rPr>
          <w:color w:val="202122"/>
          <w:rtl w:val="1"/>
        </w:rPr>
        <w:t xml:space="preserve">. </w:t>
      </w:r>
      <w:r w:rsidDel="00000000" w:rsidR="00000000" w:rsidRPr="00000000">
        <w:rPr>
          <w:color w:val="202122"/>
          <w:rtl w:val="1"/>
        </w:rPr>
        <w:t xml:space="preserve">המשתנה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יחשוף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פעולה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Set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לקישור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ביטוי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למשתנה</w:t>
      </w:r>
      <w:r w:rsidDel="00000000" w:rsidR="00000000" w:rsidRPr="00000000">
        <w:rPr>
          <w:color w:val="202122"/>
          <w:rtl w:val="1"/>
        </w:rPr>
        <w:t xml:space="preserve">. </w:t>
      </w:r>
      <w:r w:rsidDel="00000000" w:rsidR="00000000" w:rsidRPr="00000000">
        <w:rPr>
          <w:color w:val="202122"/>
          <w:rtl w:val="1"/>
        </w:rPr>
        <w:t xml:space="preserve">נממש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מספר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דוגמאות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לנוסחאות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ונגדיר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guideline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לשימוש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בספריה</w:t>
      </w:r>
      <w:r w:rsidDel="00000000" w:rsidR="00000000" w:rsidRPr="00000000">
        <w:rPr>
          <w:color w:val="202122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after="0" w:lineRule="auto"/>
        <w:ind w:left="720" w:hanging="36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comparative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bidi w:val="1"/>
        <w:spacing w:after="0" w:lineRule="auto"/>
        <w:ind w:left="1440" w:hanging="360"/>
      </w:pPr>
      <w:r w:rsidDel="00000000" w:rsidR="00000000" w:rsidRPr="00000000">
        <w:rPr>
          <w:rtl w:val="1"/>
        </w:rPr>
        <w:t xml:space="preserve">נממש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[18].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bidi w:val="1"/>
        <w:spacing w:after="0" w:lineRule="auto"/>
        <w:ind w:left="1440" w:hanging="360"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vertAlign w:val="superscript"/>
        </w:rPr>
        <w:footnoteReference w:customMarkFollows="0" w:id="16"/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‏, </w:t>
      </w:r>
      <w:r w:rsidDel="00000000" w:rsidR="00000000" w:rsidRPr="00000000">
        <w:rPr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vertAlign w:val="superscript"/>
        </w:rPr>
        <w:footnoteReference w:customMarkFollows="0" w:id="17"/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‏, </w:t>
      </w:r>
      <w:r w:rsidDel="00000000" w:rsidR="00000000" w:rsidRPr="00000000">
        <w:rPr>
          <w:rtl w:val="0"/>
        </w:rPr>
        <w:t xml:space="preserve">HotDrink</w:t>
      </w:r>
      <w:r w:rsidDel="00000000" w:rsidR="00000000" w:rsidRPr="00000000">
        <w:rPr>
          <w:vertAlign w:val="superscript"/>
        </w:rPr>
        <w:footnoteReference w:customMarkFollows="0" w:id="18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יחדיו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bidi w:val="1"/>
        <w:spacing w:after="0" w:lineRule="auto"/>
        <w:ind w:left="1440" w:hanging="360"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bidi w:val="1"/>
        <w:spacing w:after="0" w:lineRule="auto"/>
        <w:ind w:left="2160" w:hanging="360"/>
      </w:pPr>
      <w:r w:rsidDel="00000000" w:rsidR="00000000" w:rsidRPr="00000000">
        <w:rPr>
          <w:rtl w:val="1"/>
        </w:rPr>
        <w:t xml:space="preserve">נתאר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bidi w:val="1"/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observables</w:t>
      </w:r>
      <w:r w:rsidDel="00000000" w:rsidR="00000000" w:rsidRPr="00000000">
        <w:rPr>
          <w:vertAlign w:val="superscript"/>
        </w:rPr>
        <w:footnoteReference w:customMarkFollows="0" w:id="19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להמחשת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bidi w:val="1"/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ובייחוד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HotDrink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bidi w:val="1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ברקורסיות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micro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frontends</w:t>
      </w:r>
      <w:r w:rsidDel="00000000" w:rsidR="00000000" w:rsidRPr="00000000">
        <w:rPr>
          <w:rtl w:val="1"/>
        </w:rPr>
        <w:t xml:space="preserve"> [‏32 ,31]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הכמסת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RIvar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Rule="auto"/>
        <w:ind w:left="0" w:firstLine="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תוצרים</w:t>
      </w:r>
    </w:p>
    <w:p w:rsidR="00000000" w:rsidDel="00000000" w:rsidP="00000000" w:rsidRDefault="00000000" w:rsidRPr="00000000" w14:paraId="00000053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זמנים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bidi w:val="1"/>
        <w:spacing w:after="0" w:lineRule="auto"/>
        <w:ind w:left="1800" w:hanging="360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bidi w:val="1"/>
        <w:spacing w:after="0" w:lineRule="auto"/>
        <w:ind w:left="1800" w:hanging="360"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bidi w:val="1"/>
        <w:spacing w:after="0" w:lineRule="auto"/>
        <w:ind w:left="1800" w:hanging="360"/>
        <w:rPr>
          <w:u w:val="none"/>
        </w:rPr>
      </w:pP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יולי</w:t>
      </w:r>
      <w:r w:rsidDel="00000000" w:rsidR="00000000" w:rsidRPr="00000000">
        <w:rPr>
          <w:rtl w:val="1"/>
        </w:rPr>
        <w:t xml:space="preserve"> 2022.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bidi w:val="1"/>
        <w:spacing w:after="0" w:lineRule="auto"/>
        <w:ind w:left="1800" w:hanging="360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RIvarX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ותיעוד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אוגוסט</w:t>
      </w:r>
      <w:r w:rsidDel="00000000" w:rsidR="00000000" w:rsidRPr="00000000">
        <w:rPr>
          <w:rtl w:val="1"/>
        </w:rPr>
        <w:t xml:space="preserve"> 2022.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bidi w:val="1"/>
        <w:spacing w:after="0" w:lineRule="auto"/>
        <w:ind w:left="180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התיזה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ספטמבר</w:t>
      </w:r>
      <w:r w:rsidDel="00000000" w:rsidR="00000000" w:rsidRPr="00000000">
        <w:rPr>
          <w:rtl w:val="1"/>
        </w:rPr>
        <w:t xml:space="preserve"> 2022.</w:t>
      </w:r>
    </w:p>
    <w:p w:rsidR="00000000" w:rsidDel="00000000" w:rsidP="00000000" w:rsidRDefault="00000000" w:rsidRPr="00000000" w14:paraId="0000005B">
      <w:pPr>
        <w:bidi w:val="1"/>
        <w:spacing w:after="0" w:lineRule="auto"/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ind w:left="14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ביבליוגרפיה</w:t>
      </w:r>
      <w:r w:rsidDel="00000000" w:rsidR="00000000" w:rsidRPr="00000000">
        <w:rPr>
          <w:rtl w:val="0"/>
        </w:rPr>
      </w:r>
    </w:p>
    <w:bookmarkStart w:colFirst="0" w:colLast="0" w:name="bookmark=kix.vzf10i2bjiv" w:id="9"/>
    <w:bookmarkEnd w:id="9"/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xb9llcqvu0d3" w:id="10"/>
      <w:bookmarkEnd w:id="10"/>
      <w:r w:rsidDel="00000000" w:rsidR="00000000" w:rsidRPr="00000000">
        <w:rPr>
          <w:rtl w:val="0"/>
        </w:rPr>
        <w:t xml:space="preserve">1</w:t>
      </w:r>
      <w:bookmarkStart w:colFirst="0" w:colLast="0" w:name="bookmark=kix.nljlel1hdafb" w:id="11"/>
      <w:bookmarkEnd w:id="11"/>
      <w:r w:rsidDel="00000000" w:rsidR="00000000" w:rsidRPr="00000000">
        <w:rPr>
          <w:rtl w:val="0"/>
        </w:rPr>
        <w:t xml:space="preserve">]</w:t>
        <w:tab/>
        <w:t xml:space="preserve">Harold Abelson and Gerald Jay Sussman. </w:t>
      </w:r>
      <w:r w:rsidDel="00000000" w:rsidR="00000000" w:rsidRPr="00000000">
        <w:rPr>
          <w:i w:val="1"/>
          <w:rtl w:val="0"/>
        </w:rPr>
        <w:t xml:space="preserve">Structure and interpretation of computer programs</w:t>
      </w:r>
      <w:r w:rsidDel="00000000" w:rsidR="00000000" w:rsidRPr="00000000">
        <w:rPr>
          <w:rtl w:val="0"/>
        </w:rPr>
        <w:t xml:space="preserve">. The MIT Press, 1996.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fvx9as8709r" w:id="12"/>
      <w:bookmarkEnd w:id="12"/>
      <w:r w:rsidDel="00000000" w:rsidR="00000000" w:rsidRPr="00000000">
        <w:rPr>
          <w:rtl w:val="0"/>
        </w:rPr>
        <w:t xml:space="preserve">2</w:t>
      </w:r>
      <w:bookmarkStart w:colFirst="0" w:colLast="0" w:name="bookmark=kix.w3dclu4md6ld" w:id="13"/>
      <w:bookmarkEnd w:id="13"/>
      <w:r w:rsidDel="00000000" w:rsidR="00000000" w:rsidRPr="00000000">
        <w:rPr>
          <w:rtl w:val="0"/>
        </w:rPr>
        <w:t xml:space="preserve">]</w:t>
        <w:tab/>
        <w:t xml:space="preserve">Engineer Bainomugisha, Andoni Lombide Carreton, Tom van Cutsem, Stijn Mostinckx, and Wolfgang de Meuter. A survey on reactive programming. </w:t>
      </w:r>
      <w:r w:rsidDel="00000000" w:rsidR="00000000" w:rsidRPr="00000000">
        <w:rPr>
          <w:i w:val="1"/>
          <w:rtl w:val="0"/>
        </w:rPr>
        <w:t xml:space="preserve">ACM Computing Surveys (CSUR)</w:t>
      </w:r>
      <w:r w:rsidDel="00000000" w:rsidR="00000000" w:rsidRPr="00000000">
        <w:rPr>
          <w:rtl w:val="0"/>
        </w:rPr>
        <w:t xml:space="preserve">, 45(4):1–34, 2013.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4uzasjbepwl2" w:id="14"/>
      <w:bookmarkEnd w:id="14"/>
      <w:r w:rsidDel="00000000" w:rsidR="00000000" w:rsidRPr="00000000">
        <w:rPr>
          <w:rtl w:val="0"/>
        </w:rPr>
        <w:t xml:space="preserve">3</w:t>
      </w:r>
      <w:bookmarkStart w:colFirst="0" w:colLast="0" w:name="bookmark=kix.m7xf13czrsnd" w:id="15"/>
      <w:bookmarkEnd w:id="15"/>
      <w:r w:rsidDel="00000000" w:rsidR="00000000" w:rsidRPr="00000000">
        <w:rPr>
          <w:rtl w:val="0"/>
        </w:rPr>
        <w:t xml:space="preserve">]</w:t>
        <w:tab/>
        <w:t xml:space="preserve">Stephen Blackheath and Anthony Jones. </w:t>
      </w:r>
      <w:r w:rsidDel="00000000" w:rsidR="00000000" w:rsidRPr="00000000">
        <w:rPr>
          <w:i w:val="1"/>
          <w:rtl w:val="0"/>
        </w:rPr>
        <w:t xml:space="preserve">Functional reactive programming</w:t>
      </w:r>
      <w:r w:rsidDel="00000000" w:rsidR="00000000" w:rsidRPr="00000000">
        <w:rPr>
          <w:rtl w:val="0"/>
        </w:rPr>
        <w:t xml:space="preserve">. Manning Publications Company, 2016.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jus9o4ebrglv" w:id="16"/>
      <w:bookmarkEnd w:id="16"/>
      <w:r w:rsidDel="00000000" w:rsidR="00000000" w:rsidRPr="00000000">
        <w:rPr>
          <w:rtl w:val="0"/>
        </w:rPr>
        <w:t xml:space="preserve">4</w:t>
      </w:r>
      <w:bookmarkStart w:colFirst="0" w:colLast="0" w:name="bookmark=kix.7cgdp6rzrwu4" w:id="17"/>
      <w:bookmarkEnd w:id="17"/>
      <w:r w:rsidDel="00000000" w:rsidR="00000000" w:rsidRPr="00000000">
        <w:rPr>
          <w:rtl w:val="0"/>
        </w:rPr>
        <w:t xml:space="preserve">]</w:t>
        <w:tab/>
        <w:t xml:space="preserve">M Caspers. React and redux. </w:t>
      </w:r>
      <w:r w:rsidDel="00000000" w:rsidR="00000000" w:rsidRPr="00000000">
        <w:rPr>
          <w:i w:val="1"/>
          <w:rtl w:val="0"/>
        </w:rPr>
        <w:t xml:space="preserve">Rich Internet Applications wHTML and Javascript</w:t>
      </w:r>
      <w:r w:rsidDel="00000000" w:rsidR="00000000" w:rsidRPr="00000000">
        <w:rPr>
          <w:rtl w:val="0"/>
        </w:rPr>
        <w:t xml:space="preserve">, page 11, 2017.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in054xrudzz" w:id="18"/>
      <w:bookmarkEnd w:id="18"/>
      <w:r w:rsidDel="00000000" w:rsidR="00000000" w:rsidRPr="00000000">
        <w:rPr>
          <w:rtl w:val="0"/>
        </w:rPr>
        <w:t xml:space="preserve">5</w:t>
      </w:r>
      <w:bookmarkStart w:colFirst="0" w:colLast="0" w:name="bookmark=kix.s0zsfwht6bxb" w:id="19"/>
      <w:bookmarkEnd w:id="19"/>
      <w:r w:rsidDel="00000000" w:rsidR="00000000" w:rsidRPr="00000000">
        <w:rPr>
          <w:rtl w:val="0"/>
        </w:rPr>
        <w:t xml:space="preserve">]</w:t>
        <w:tab/>
        <w:t xml:space="preserve">Gregory H Cooper and Shriram Krishnamurthi. Embedding dynamic dataflow in a call-by-value language. In </w:t>
      </w:r>
      <w:r w:rsidDel="00000000" w:rsidR="00000000" w:rsidRPr="00000000">
        <w:rPr>
          <w:i w:val="1"/>
          <w:rtl w:val="0"/>
        </w:rPr>
        <w:t xml:space="preserve">European Symposium on Programming</w:t>
      </w:r>
      <w:r w:rsidDel="00000000" w:rsidR="00000000" w:rsidRPr="00000000">
        <w:rPr>
          <w:rtl w:val="0"/>
        </w:rPr>
        <w:t xml:space="preserve">, pages 294–308. Springer, 2006.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q7djsgimy4t8" w:id="20"/>
      <w:bookmarkEnd w:id="20"/>
      <w:r w:rsidDel="00000000" w:rsidR="00000000" w:rsidRPr="00000000">
        <w:rPr>
          <w:rtl w:val="0"/>
        </w:rPr>
        <w:t xml:space="preserve">6</w:t>
      </w:r>
      <w:bookmarkStart w:colFirst="0" w:colLast="0" w:name="bookmark=kix.sf0vhsprxfh1" w:id="21"/>
      <w:bookmarkEnd w:id="21"/>
      <w:r w:rsidDel="00000000" w:rsidR="00000000" w:rsidRPr="00000000">
        <w:rPr>
          <w:rtl w:val="0"/>
        </w:rPr>
        <w:t xml:space="preserve">]</w:t>
        <w:tab/>
        <w:t xml:space="preserve">Camil Demetrescu, Irene Finocchi, and Andrea Ribichini. Reactive imperative programming with dataflow constraints. </w:t>
      </w:r>
      <w:r w:rsidDel="00000000" w:rsidR="00000000" w:rsidRPr="00000000">
        <w:rPr>
          <w:i w:val="1"/>
          <w:rtl w:val="0"/>
        </w:rPr>
        <w:t xml:space="preserve">ACM SIGPLAN Notices</w:t>
      </w:r>
      <w:r w:rsidDel="00000000" w:rsidR="00000000" w:rsidRPr="00000000">
        <w:rPr>
          <w:rtl w:val="0"/>
        </w:rPr>
        <w:t xml:space="preserve">, 46(10):407–426, 2011.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78iksnk6cuii" w:id="22"/>
      <w:bookmarkEnd w:id="22"/>
      <w:r w:rsidDel="00000000" w:rsidR="00000000" w:rsidRPr="00000000">
        <w:rPr>
          <w:rtl w:val="0"/>
        </w:rPr>
        <w:t xml:space="preserve">7</w:t>
      </w:r>
      <w:bookmarkStart w:colFirst="0" w:colLast="0" w:name="bookmark=kix.ktloz9hj8zrz" w:id="23"/>
      <w:bookmarkEnd w:id="23"/>
      <w:r w:rsidDel="00000000" w:rsidR="00000000" w:rsidRPr="00000000">
        <w:rPr>
          <w:rtl w:val="0"/>
        </w:rPr>
        <w:t xml:space="preserve">]</w:t>
        <w:tab/>
        <w:t xml:space="preserve">Conal M Elliott. Push-pull functional reactive programming. In </w:t>
      </w:r>
      <w:r w:rsidDel="00000000" w:rsidR="00000000" w:rsidRPr="00000000">
        <w:rPr>
          <w:i w:val="1"/>
          <w:rtl w:val="0"/>
        </w:rPr>
        <w:t xml:space="preserve">Proceedings of the 2nd ACM SIGPLAN symposium on Haskell</w:t>
      </w:r>
      <w:r w:rsidDel="00000000" w:rsidR="00000000" w:rsidRPr="00000000">
        <w:rPr>
          <w:rtl w:val="0"/>
        </w:rPr>
        <w:t xml:space="preserve">, pages 25–36, 2009.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jjs2jm6cazzt" w:id="24"/>
      <w:bookmarkEnd w:id="24"/>
      <w:r w:rsidDel="00000000" w:rsidR="00000000" w:rsidRPr="00000000">
        <w:rPr>
          <w:rtl w:val="0"/>
        </w:rPr>
        <w:t xml:space="preserve">8</w:t>
      </w:r>
      <w:bookmarkStart w:colFirst="0" w:colLast="0" w:name="bookmark=kix.b80513mqktyw" w:id="25"/>
      <w:bookmarkEnd w:id="25"/>
      <w:r w:rsidDel="00000000" w:rsidR="00000000" w:rsidRPr="00000000">
        <w:rPr>
          <w:rtl w:val="0"/>
        </w:rPr>
        <w:t xml:space="preserve">]</w:t>
        <w:tab/>
      </w:r>
      <w:r w:rsidDel="00000000" w:rsidR="00000000" w:rsidRPr="00000000">
        <w:rPr>
          <w:rtl w:val="0"/>
        </w:rPr>
        <w:t xml:space="preserve">Joscha Drechsler, Guido Salvaneschi, Ragnar Mogk, and Mira Mezini. Distributed rescala: An update algorithm for distributed reactive programming. </w:t>
      </w:r>
      <w:r w:rsidDel="00000000" w:rsidR="00000000" w:rsidRPr="00000000">
        <w:rPr>
          <w:i w:val="1"/>
          <w:rtl w:val="0"/>
        </w:rPr>
        <w:t xml:space="preserve">ACM SIGPLAN Notices</w:t>
      </w:r>
      <w:r w:rsidDel="00000000" w:rsidR="00000000" w:rsidRPr="00000000">
        <w:rPr>
          <w:rtl w:val="0"/>
        </w:rPr>
        <w:t xml:space="preserve">, 49(10):361–376, 2014.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lalcks7wy2xx" w:id="26"/>
      <w:bookmarkEnd w:id="26"/>
      <w:r w:rsidDel="00000000" w:rsidR="00000000" w:rsidRPr="00000000">
        <w:rPr>
          <w:rtl w:val="0"/>
        </w:rPr>
        <w:t xml:space="preserve">9</w:t>
      </w:r>
      <w:bookmarkStart w:colFirst="0" w:colLast="0" w:name="bookmark=kix.3k6gqngl4zld" w:id="27"/>
      <w:bookmarkEnd w:id="27"/>
      <w:r w:rsidDel="00000000" w:rsidR="00000000" w:rsidRPr="00000000">
        <w:rPr>
          <w:rtl w:val="0"/>
        </w:rPr>
        <w:t xml:space="preserve">]</w:t>
        <w:tab/>
        <w:t xml:space="preserve">Gabriel Foust, Jaakko Järvi, and Sean Parent. Generating reactive programs for graphical user interfaces from multi-way dataflow constraint systems. In </w:t>
      </w:r>
      <w:r w:rsidDel="00000000" w:rsidR="00000000" w:rsidRPr="00000000">
        <w:rPr>
          <w:i w:val="1"/>
          <w:rtl w:val="0"/>
        </w:rPr>
        <w:t xml:space="preserve">Proceedings of the 2015 ACM SIGPLAN International Conference on Generative Programming: Concepts and Experiences</w:t>
      </w:r>
      <w:r w:rsidDel="00000000" w:rsidR="00000000" w:rsidRPr="00000000">
        <w:rPr>
          <w:rtl w:val="0"/>
        </w:rPr>
        <w:t xml:space="preserve">, pages 121–130, 2015.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wqgz5vouxzk9" w:id="28"/>
      <w:bookmarkEnd w:id="28"/>
      <w:r w:rsidDel="00000000" w:rsidR="00000000" w:rsidRPr="00000000">
        <w:rPr>
          <w:rtl w:val="0"/>
        </w:rPr>
        <w:t xml:space="preserve">10</w:t>
      </w:r>
      <w:bookmarkStart w:colFirst="0" w:colLast="0" w:name="bookmark=kix.mw82nvnf6eag" w:id="29"/>
      <w:bookmarkEnd w:id="29"/>
      <w:r w:rsidDel="00000000" w:rsidR="00000000" w:rsidRPr="00000000">
        <w:rPr>
          <w:rtl w:val="0"/>
        </w:rPr>
        <w:t xml:space="preserve">]</w:t>
        <w:tab/>
        <w:t xml:space="preserve">Debasish Ghosh. </w:t>
      </w:r>
      <w:r w:rsidDel="00000000" w:rsidR="00000000" w:rsidRPr="00000000">
        <w:rPr>
          <w:i w:val="1"/>
          <w:rtl w:val="0"/>
        </w:rPr>
        <w:t xml:space="preserve">Functional and reactive domain modeling</w:t>
      </w:r>
      <w:r w:rsidDel="00000000" w:rsidR="00000000" w:rsidRPr="00000000">
        <w:rPr>
          <w:rtl w:val="0"/>
        </w:rPr>
        <w:t xml:space="preserve">. Manning Publications Company, 2017.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fkvmd72iu9po" w:id="30"/>
      <w:bookmarkEnd w:id="30"/>
      <w:r w:rsidDel="00000000" w:rsidR="00000000" w:rsidRPr="00000000">
        <w:rPr>
          <w:rtl w:val="0"/>
        </w:rPr>
        <w:t xml:space="preserve">11</w:t>
      </w:r>
      <w:bookmarkStart w:colFirst="0" w:colLast="0" w:name="bookmark=kix.eioux8sip2a9" w:id="31"/>
      <w:bookmarkEnd w:id="31"/>
      <w:r w:rsidDel="00000000" w:rsidR="00000000" w:rsidRPr="00000000">
        <w:rPr>
          <w:rtl w:val="0"/>
        </w:rPr>
        <w:t xml:space="preserve">]</w:t>
        <w:tab/>
        <w:t xml:space="preserve">James Arthur Gosling. Algebraic constraints. 1984.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skaj1qb0tull" w:id="32"/>
      <w:bookmarkEnd w:id="32"/>
      <w:r w:rsidDel="00000000" w:rsidR="00000000" w:rsidRPr="00000000">
        <w:rPr>
          <w:rtl w:val="0"/>
        </w:rPr>
        <w:t xml:space="preserve">12</w:t>
      </w:r>
      <w:bookmarkStart w:colFirst="0" w:colLast="0" w:name="bookmark=kix.3y4cgoxio9fo" w:id="33"/>
      <w:bookmarkEnd w:id="33"/>
      <w:r w:rsidDel="00000000" w:rsidR="00000000" w:rsidRPr="00000000">
        <w:rPr>
          <w:rtl w:val="0"/>
        </w:rPr>
        <w:t xml:space="preserve">]</w:t>
        <w:tab/>
        <w:t xml:space="preserve">David Harel, Hagi Lachover, Amnon Naamad, Amir Pnueli, Michal Politi, Rivi Sherman, Aharon Shtull-Trauring, and Mark Trakhtenbrot. Statemate: A working environment for the development of complex reactive systems. </w:t>
      </w:r>
      <w:r w:rsidDel="00000000" w:rsidR="00000000" w:rsidRPr="00000000">
        <w:rPr>
          <w:i w:val="1"/>
          <w:rtl w:val="0"/>
        </w:rPr>
        <w:t xml:space="preserve">IEEE Transactions on software engineering</w:t>
      </w:r>
      <w:r w:rsidDel="00000000" w:rsidR="00000000" w:rsidRPr="00000000">
        <w:rPr>
          <w:rtl w:val="0"/>
        </w:rPr>
        <w:t xml:space="preserve">, 16(4):403–414, 1990.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6tqay12gya8" w:id="34"/>
      <w:bookmarkEnd w:id="34"/>
      <w:r w:rsidDel="00000000" w:rsidR="00000000" w:rsidRPr="00000000">
        <w:rPr>
          <w:rtl w:val="0"/>
        </w:rPr>
        <w:t xml:space="preserve">13</w:t>
      </w:r>
      <w:bookmarkStart w:colFirst="0" w:colLast="0" w:name="bookmark=kix.9czjczcnv8fs" w:id="35"/>
      <w:bookmarkEnd w:id="35"/>
      <w:r w:rsidDel="00000000" w:rsidR="00000000" w:rsidRPr="00000000">
        <w:rPr>
          <w:rtl w:val="0"/>
        </w:rPr>
        <w:t xml:space="preserve">]</w:t>
        <w:tab/>
        <w:t xml:space="preserve">Magne Haveraaen and Jaakko Järvi. Semantics of multiway dataflow constraint systems. </w:t>
      </w:r>
      <w:r w:rsidDel="00000000" w:rsidR="00000000" w:rsidRPr="00000000">
        <w:rPr>
          <w:i w:val="1"/>
          <w:rtl w:val="0"/>
        </w:rPr>
        <w:t xml:space="preserve">Journal of Logical and Algebraic Methods in Programming</w:t>
      </w:r>
      <w:r w:rsidDel="00000000" w:rsidR="00000000" w:rsidRPr="00000000">
        <w:rPr>
          <w:rtl w:val="0"/>
        </w:rPr>
        <w:t xml:space="preserve">, 121:100634, 2021.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lcxybayc1met" w:id="36"/>
      <w:bookmarkEnd w:id="36"/>
      <w:r w:rsidDel="00000000" w:rsidR="00000000" w:rsidRPr="00000000">
        <w:rPr>
          <w:rtl w:val="0"/>
        </w:rPr>
        <w:t xml:space="preserve">14</w:t>
      </w:r>
      <w:bookmarkStart w:colFirst="0" w:colLast="0" w:name="bookmark=kix.arf5b9xms4kv" w:id="37"/>
      <w:bookmarkEnd w:id="37"/>
      <w:r w:rsidDel="00000000" w:rsidR="00000000" w:rsidRPr="00000000">
        <w:rPr>
          <w:rtl w:val="0"/>
        </w:rPr>
        <w:t xml:space="preserve">]</w:t>
        <w:tab/>
        <w:t xml:space="preserve">Jian-Min Jiang, Huibiao Zhu, Qin Li, Yongxin Zhao, Shi Zhang, Ping Gong, and Zhong Hong. Event-based functional decomposition. </w:t>
      </w:r>
      <w:r w:rsidDel="00000000" w:rsidR="00000000" w:rsidRPr="00000000">
        <w:rPr>
          <w:i w:val="1"/>
          <w:rtl w:val="0"/>
        </w:rPr>
        <w:t xml:space="preserve">Information and Computation</w:t>
      </w:r>
      <w:r w:rsidDel="00000000" w:rsidR="00000000" w:rsidRPr="00000000">
        <w:rPr>
          <w:rtl w:val="0"/>
        </w:rPr>
        <w:t xml:space="preserve">, 271:104484, 2020.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p6uidolt4ud9" w:id="38"/>
      <w:bookmarkEnd w:id="38"/>
      <w:r w:rsidDel="00000000" w:rsidR="00000000" w:rsidRPr="00000000">
        <w:rPr>
          <w:rtl w:val="0"/>
        </w:rPr>
        <w:t xml:space="preserve">15</w:t>
      </w:r>
      <w:bookmarkStart w:colFirst="0" w:colLast="0" w:name="bookmark=kix.yc42ftchyjx3" w:id="39"/>
      <w:bookmarkEnd w:id="39"/>
      <w:r w:rsidDel="00000000" w:rsidR="00000000" w:rsidRPr="00000000">
        <w:rPr>
          <w:rtl w:val="0"/>
        </w:rPr>
        <w:t xml:space="preserve">]</w:t>
        <w:tab/>
        <w:t xml:space="preserve">Ingo Maier, Tiark Rompf, and Martin Odersky. Deprecating the observer pattern. Technical report, 2010.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m6rs8kiaat5t" w:id="40"/>
      <w:bookmarkEnd w:id="40"/>
      <w:r w:rsidDel="00000000" w:rsidR="00000000" w:rsidRPr="00000000">
        <w:rPr>
          <w:rtl w:val="0"/>
        </w:rPr>
        <w:t xml:space="preserve">16</w:t>
      </w:r>
      <w:bookmarkStart w:colFirst="0" w:colLast="0" w:name="bookmark=kix.dhrgfv578xb4" w:id="41"/>
      <w:bookmarkEnd w:id="41"/>
      <w:r w:rsidDel="00000000" w:rsidR="00000000" w:rsidRPr="00000000">
        <w:rPr>
          <w:rtl w:val="0"/>
        </w:rPr>
        <w:t xml:space="preserve">]</w:t>
        <w:tab/>
        <w:t xml:space="preserve">Alessandro Margara and Guido Salvaneschi. On the semantics of distributed reactive programming: the cost of consistency. </w:t>
      </w:r>
      <w:r w:rsidDel="00000000" w:rsidR="00000000" w:rsidRPr="00000000">
        <w:rPr>
          <w:i w:val="1"/>
          <w:rtl w:val="0"/>
        </w:rPr>
        <w:t xml:space="preserve">IEEE Transactions on Software Engineering</w:t>
      </w:r>
      <w:r w:rsidDel="00000000" w:rsidR="00000000" w:rsidRPr="00000000">
        <w:rPr>
          <w:rtl w:val="0"/>
        </w:rPr>
        <w:t xml:space="preserve">, 44(7):689–711, 2018.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dzrwdir0lc6c" w:id="42"/>
      <w:bookmarkEnd w:id="42"/>
      <w:r w:rsidDel="00000000" w:rsidR="00000000" w:rsidRPr="00000000">
        <w:rPr>
          <w:rtl w:val="0"/>
        </w:rPr>
        <w:t xml:space="preserve">17</w:t>
      </w:r>
      <w:bookmarkStart w:colFirst="0" w:colLast="0" w:name="bookmark=kix.a1enag7n13a2" w:id="43"/>
      <w:bookmarkEnd w:id="43"/>
      <w:r w:rsidDel="00000000" w:rsidR="00000000" w:rsidRPr="00000000">
        <w:rPr>
          <w:rtl w:val="0"/>
        </w:rPr>
        <w:t xml:space="preserve">]</w:t>
        <w:tab/>
        <w:t xml:space="preserve">Christian Lundekvam Marheim. A domain-specific dialect for financial-economic calculations using reactive programming. Master’s thesis, The University of Bergen, 2017.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ymcmww4ftqix" w:id="44"/>
      <w:bookmarkEnd w:id="44"/>
      <w:r w:rsidDel="00000000" w:rsidR="00000000" w:rsidRPr="00000000">
        <w:rPr>
          <w:rtl w:val="0"/>
        </w:rPr>
        <w:t xml:space="preserve">18</w:t>
      </w:r>
      <w:bookmarkStart w:colFirst="0" w:colLast="0" w:name="bookmark=kix.62j2icrveqp0" w:id="45"/>
      <w:bookmarkEnd w:id="45"/>
      <w:r w:rsidDel="00000000" w:rsidR="00000000" w:rsidRPr="00000000">
        <w:rPr>
          <w:rtl w:val="0"/>
        </w:rPr>
        <w:t xml:space="preserve">]</w:t>
        <w:tab/>
        <w:t xml:space="preserve">Robert C Martin, James Grenning, and Simon Brown. </w:t>
      </w:r>
      <w:r w:rsidDel="00000000" w:rsidR="00000000" w:rsidRPr="00000000">
        <w:rPr>
          <w:i w:val="1"/>
          <w:rtl w:val="0"/>
        </w:rPr>
        <w:t xml:space="preserve">Clean architecture: a craftsman’s guide to software structure and design</w:t>
      </w:r>
      <w:r w:rsidDel="00000000" w:rsidR="00000000" w:rsidRPr="00000000">
        <w:rPr>
          <w:rtl w:val="0"/>
        </w:rPr>
        <w:t xml:space="preserve">. Prentice Hall, 2018.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dl1nno6lgq1t" w:id="46"/>
      <w:bookmarkEnd w:id="46"/>
      <w:r w:rsidDel="00000000" w:rsidR="00000000" w:rsidRPr="00000000">
        <w:rPr>
          <w:rtl w:val="0"/>
        </w:rPr>
        <w:t xml:space="preserve">19</w:t>
      </w:r>
      <w:bookmarkStart w:colFirst="0" w:colLast="0" w:name="bookmark=kix.qxjxfuap891j" w:id="47"/>
      <w:bookmarkEnd w:id="47"/>
      <w:r w:rsidDel="00000000" w:rsidR="00000000" w:rsidRPr="00000000">
        <w:rPr>
          <w:rtl w:val="0"/>
        </w:rPr>
        <w:t xml:space="preserve">]</w:t>
        <w:tab/>
        <w:t xml:space="preserve">João Paulo Oliveira Marum, H Conrad Cunningham, and J Adam Jones. Unified library for dependency-graph reactivity on web and desktop user interfaces. In </w:t>
      </w:r>
      <w:r w:rsidDel="00000000" w:rsidR="00000000" w:rsidRPr="00000000">
        <w:rPr>
          <w:i w:val="1"/>
          <w:rtl w:val="0"/>
        </w:rPr>
        <w:t xml:space="preserve">Proceedings of the 2020 ACM Southeast Conference</w:t>
      </w:r>
      <w:r w:rsidDel="00000000" w:rsidR="00000000" w:rsidRPr="00000000">
        <w:rPr>
          <w:rtl w:val="0"/>
        </w:rPr>
        <w:t xml:space="preserve">, pages 26–33, 2020.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tlifa4xlornx" w:id="48"/>
      <w:bookmarkEnd w:id="48"/>
      <w:r w:rsidDel="00000000" w:rsidR="00000000" w:rsidRPr="00000000">
        <w:rPr>
          <w:rtl w:val="0"/>
        </w:rPr>
        <w:t xml:space="preserve">20</w:t>
      </w:r>
      <w:bookmarkStart w:colFirst="0" w:colLast="0" w:name="bookmark=kix.5noeq1k0knxp" w:id="49"/>
      <w:bookmarkEnd w:id="49"/>
      <w:r w:rsidDel="00000000" w:rsidR="00000000" w:rsidRPr="00000000">
        <w:rPr>
          <w:rtl w:val="0"/>
        </w:rPr>
        <w:t xml:space="preserve">]</w:t>
        <w:tab/>
        <w:t xml:space="preserve">Ben Moseley and Peter Marks. Out of the tar pit. </w:t>
      </w:r>
      <w:r w:rsidDel="00000000" w:rsidR="00000000" w:rsidRPr="00000000">
        <w:rPr>
          <w:i w:val="1"/>
          <w:rtl w:val="0"/>
        </w:rPr>
        <w:t xml:space="preserve">Software Practice Advancement (SPA)</w:t>
      </w:r>
      <w:r w:rsidDel="00000000" w:rsidR="00000000" w:rsidRPr="00000000">
        <w:rPr>
          <w:rtl w:val="0"/>
        </w:rPr>
        <w:t xml:space="preserve">, 2006, 2006.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bc6lpro2l157" w:id="50"/>
      <w:bookmarkEnd w:id="50"/>
      <w:r w:rsidDel="00000000" w:rsidR="00000000" w:rsidRPr="00000000">
        <w:rPr>
          <w:rtl w:val="0"/>
        </w:rPr>
        <w:t xml:space="preserve">21</w:t>
      </w:r>
      <w:bookmarkStart w:colFirst="0" w:colLast="0" w:name="bookmark=kix.i0iha38hxy0m" w:id="51"/>
      <w:bookmarkEnd w:id="51"/>
      <w:r w:rsidDel="00000000" w:rsidR="00000000" w:rsidRPr="00000000">
        <w:rPr>
          <w:rtl w:val="0"/>
        </w:rPr>
        <w:t xml:space="preserve">]</w:t>
        <w:tab/>
        <w:t xml:space="preserve">Ivan Perez and Henrik Nilsson. Bridging the gui gap with reactive values and relations. In </w:t>
      </w:r>
      <w:r w:rsidDel="00000000" w:rsidR="00000000" w:rsidRPr="00000000">
        <w:rPr>
          <w:i w:val="1"/>
          <w:rtl w:val="0"/>
        </w:rPr>
        <w:t xml:space="preserve">Proceedings of the 2015 ACM SIGPLAN Symposium on Haskell</w:t>
      </w:r>
      <w:r w:rsidDel="00000000" w:rsidR="00000000" w:rsidRPr="00000000">
        <w:rPr>
          <w:rtl w:val="0"/>
        </w:rPr>
        <w:t xml:space="preserve">, pages 47–58, 2015.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5icb31fuydxr" w:id="52"/>
      <w:bookmarkEnd w:id="52"/>
      <w:r w:rsidDel="00000000" w:rsidR="00000000" w:rsidRPr="00000000">
        <w:rPr>
          <w:rtl w:val="0"/>
        </w:rPr>
        <w:t xml:space="preserve">22</w:t>
      </w:r>
      <w:bookmarkStart w:colFirst="0" w:colLast="0" w:name="bookmark=kix.z908bxvzkutp" w:id="53"/>
      <w:bookmarkEnd w:id="53"/>
      <w:r w:rsidDel="00000000" w:rsidR="00000000" w:rsidRPr="00000000">
        <w:rPr>
          <w:rtl w:val="0"/>
        </w:rPr>
        <w:t xml:space="preserve">]</w:t>
        <w:tab/>
        <w:t xml:space="preserve">José Proença and Carlos Baquero. Quality-aware reactive programming for the internet of things. In </w:t>
      </w:r>
      <w:r w:rsidDel="00000000" w:rsidR="00000000" w:rsidRPr="00000000">
        <w:rPr>
          <w:i w:val="1"/>
          <w:rtl w:val="0"/>
        </w:rPr>
        <w:t xml:space="preserve">International Conference on Fundamentals of Software Engineering</w:t>
      </w:r>
      <w:r w:rsidDel="00000000" w:rsidR="00000000" w:rsidRPr="00000000">
        <w:rPr>
          <w:rtl w:val="0"/>
        </w:rPr>
        <w:t xml:space="preserve">, pages 180–195. Springer, 2017.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9ry09k4wcmp0" w:id="54"/>
      <w:bookmarkEnd w:id="54"/>
      <w:r w:rsidDel="00000000" w:rsidR="00000000" w:rsidRPr="00000000">
        <w:rPr>
          <w:rtl w:val="0"/>
        </w:rPr>
        <w:t xml:space="preserve">23</w:t>
      </w:r>
      <w:bookmarkStart w:colFirst="0" w:colLast="0" w:name="bookmark=kix.nf7scr8jo79t" w:id="55"/>
      <w:bookmarkEnd w:id="55"/>
      <w:r w:rsidDel="00000000" w:rsidR="00000000" w:rsidRPr="00000000">
        <w:rPr>
          <w:rtl w:val="0"/>
        </w:rPr>
        <w:t xml:space="preserve">]</w:t>
        <w:tab/>
        <w:t xml:space="preserve">Tetsuo Kamina and Tomoyuki Aotani. Harmonizing Signals and Events with a Lightweight Extension to Java. </w:t>
      </w:r>
      <w:r w:rsidDel="00000000" w:rsidR="00000000" w:rsidRPr="00000000">
        <w:rPr>
          <w:i w:val="1"/>
          <w:rtl w:val="0"/>
        </w:rPr>
        <w:t xml:space="preserve">The Art, Science, and Engineering of Programming</w:t>
      </w:r>
      <w:r w:rsidDel="00000000" w:rsidR="00000000" w:rsidRPr="00000000">
        <w:rPr>
          <w:rtl w:val="0"/>
        </w:rPr>
        <w:t xml:space="preserve">, 2(3):5, March 2018. arXiv: 1803.10199.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q26tgon4wpxj" w:id="56"/>
      <w:bookmarkEnd w:id="56"/>
      <w:r w:rsidDel="00000000" w:rsidR="00000000" w:rsidRPr="00000000">
        <w:rPr>
          <w:rtl w:val="0"/>
        </w:rPr>
        <w:t xml:space="preserve">24</w:t>
      </w:r>
      <w:bookmarkStart w:colFirst="0" w:colLast="0" w:name="bookmark=kix.eyei9ccfv6r7" w:id="57"/>
      <w:bookmarkEnd w:id="57"/>
      <w:r w:rsidDel="00000000" w:rsidR="00000000" w:rsidRPr="00000000">
        <w:rPr>
          <w:rtl w:val="0"/>
        </w:rPr>
        <w:t xml:space="preserve">]</w:t>
        <w:tab/>
        <w:t xml:space="preserve">Guido Salvaneschi, Patrick Eugster, and Mira Mezini. Programming with implicit flows. </w:t>
      </w:r>
      <w:r w:rsidDel="00000000" w:rsidR="00000000" w:rsidRPr="00000000">
        <w:rPr>
          <w:i w:val="1"/>
          <w:rtl w:val="0"/>
        </w:rPr>
        <w:t xml:space="preserve">IEEE software</w:t>
      </w:r>
      <w:r w:rsidDel="00000000" w:rsidR="00000000" w:rsidRPr="00000000">
        <w:rPr>
          <w:rtl w:val="0"/>
        </w:rPr>
        <w:t xml:space="preserve">, 31(5):52–59, 2014.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xssfgnjmnz28" w:id="58"/>
      <w:bookmarkEnd w:id="58"/>
      <w:r w:rsidDel="00000000" w:rsidR="00000000" w:rsidRPr="00000000">
        <w:rPr>
          <w:rtl w:val="0"/>
        </w:rPr>
        <w:t xml:space="preserve">25</w:t>
      </w:r>
      <w:bookmarkStart w:colFirst="0" w:colLast="0" w:name="bookmark=kix.7kjrgu4p5sl9" w:id="59"/>
      <w:bookmarkEnd w:id="59"/>
      <w:r w:rsidDel="00000000" w:rsidR="00000000" w:rsidRPr="00000000">
        <w:rPr>
          <w:rtl w:val="0"/>
        </w:rPr>
        <w:t xml:space="preserve">]</w:t>
        <w:tab/>
        <w:t xml:space="preserve">Guido Salvaneschi and Mira Mezini. Towards reactive programming for object-oriented applications. In </w:t>
      </w:r>
      <w:r w:rsidDel="00000000" w:rsidR="00000000" w:rsidRPr="00000000">
        <w:rPr>
          <w:i w:val="1"/>
          <w:rtl w:val="0"/>
        </w:rPr>
        <w:t xml:space="preserve">Transactions on Aspect-Oriented Software Development XI</w:t>
      </w:r>
      <w:r w:rsidDel="00000000" w:rsidR="00000000" w:rsidRPr="00000000">
        <w:rPr>
          <w:rtl w:val="0"/>
        </w:rPr>
        <w:t xml:space="preserve">, pages 227–261. Springer, 2014.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bjrqo2xk7isk" w:id="60"/>
      <w:bookmarkEnd w:id="60"/>
      <w:r w:rsidDel="00000000" w:rsidR="00000000" w:rsidRPr="00000000">
        <w:rPr>
          <w:rtl w:val="0"/>
        </w:rPr>
        <w:t xml:space="preserve">26</w:t>
      </w:r>
      <w:bookmarkStart w:colFirst="0" w:colLast="0" w:name="bookmark=kix.89ysdbvtqvrc" w:id="61"/>
      <w:bookmarkEnd w:id="61"/>
      <w:r w:rsidDel="00000000" w:rsidR="00000000" w:rsidRPr="00000000">
        <w:rPr>
          <w:rtl w:val="0"/>
        </w:rPr>
        <w:t xml:space="preserve">]</w:t>
        <w:tab/>
        <w:t xml:space="preserve">Michael Sannella, John Maloney, Bjorn Freeman-Benson, and Alan Borning. Multi-way versus one-way constraints in user interfaces: Experience with the deltablue algorithm. </w:t>
      </w:r>
      <w:r w:rsidDel="00000000" w:rsidR="00000000" w:rsidRPr="00000000">
        <w:rPr>
          <w:i w:val="1"/>
          <w:rtl w:val="0"/>
        </w:rPr>
        <w:t xml:space="preserve">Software: Practice and Experience</w:t>
      </w:r>
      <w:r w:rsidDel="00000000" w:rsidR="00000000" w:rsidRPr="00000000">
        <w:rPr>
          <w:rtl w:val="0"/>
        </w:rPr>
        <w:t xml:space="preserve">, 23(5):529–566, 1993.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otcijurgvwmu" w:id="62"/>
      <w:bookmarkEnd w:id="62"/>
      <w:r w:rsidDel="00000000" w:rsidR="00000000" w:rsidRPr="00000000">
        <w:rPr>
          <w:rtl w:val="0"/>
        </w:rPr>
        <w:t xml:space="preserve">27</w:t>
      </w:r>
      <w:bookmarkStart w:colFirst="0" w:colLast="0" w:name="bookmark=kix.1fv4l43xkt6f" w:id="63"/>
      <w:bookmarkEnd w:id="63"/>
      <w:r w:rsidDel="00000000" w:rsidR="00000000" w:rsidRPr="00000000">
        <w:rPr>
          <w:rtl w:val="0"/>
        </w:rPr>
        <w:t xml:space="preserve">]</w:t>
        <w:tab/>
        <w:t xml:space="preserve">Christopher Schuster and Cormac Flanagan. Reactive programming with reactive variables. In </w:t>
      </w:r>
      <w:r w:rsidDel="00000000" w:rsidR="00000000" w:rsidRPr="00000000">
        <w:rPr>
          <w:i w:val="1"/>
          <w:rtl w:val="0"/>
        </w:rPr>
        <w:t xml:space="preserve">Companion Proceedings of the 15th International Conference on Modularity</w:t>
      </w:r>
      <w:r w:rsidDel="00000000" w:rsidR="00000000" w:rsidRPr="00000000">
        <w:rPr>
          <w:rtl w:val="0"/>
        </w:rPr>
        <w:t xml:space="preserve">, pages 29–33, 2016.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vq6rucagyr4k" w:id="64"/>
      <w:bookmarkEnd w:id="64"/>
      <w:r w:rsidDel="00000000" w:rsidR="00000000" w:rsidRPr="00000000">
        <w:rPr>
          <w:rtl w:val="0"/>
        </w:rPr>
        <w:t xml:space="preserve">28</w:t>
      </w:r>
      <w:bookmarkStart w:colFirst="0" w:colLast="0" w:name="bookmark=kix.b5jud5el33th" w:id="65"/>
      <w:bookmarkEnd w:id="65"/>
      <w:r w:rsidDel="00000000" w:rsidR="00000000" w:rsidRPr="00000000">
        <w:rPr>
          <w:rtl w:val="0"/>
        </w:rPr>
        <w:t xml:space="preserve">]</w:t>
        <w:tab/>
      </w:r>
      <w:r w:rsidDel="00000000" w:rsidR="00000000" w:rsidRPr="00000000">
        <w:rPr>
          <w:rtl w:val="0"/>
        </w:rPr>
        <w:t xml:space="preserve">Kazuhiro Shibanai and Takuo Watanabe. Distributed functional reactive programming on actor-based runtime. In </w:t>
      </w:r>
      <w:r w:rsidDel="00000000" w:rsidR="00000000" w:rsidRPr="00000000">
        <w:rPr>
          <w:i w:val="1"/>
          <w:rtl w:val="0"/>
        </w:rPr>
        <w:t xml:space="preserve">Proceedings of the 8th ACM SIGPLAN International Workshop on Programming Based on Actors, Agents, and Decentralized Control</w:t>
      </w:r>
      <w:r w:rsidDel="00000000" w:rsidR="00000000" w:rsidRPr="00000000">
        <w:rPr>
          <w:rtl w:val="0"/>
        </w:rPr>
        <w:t xml:space="preserve">, pages 13–22,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b5hyb33a8wnd" w:id="66"/>
      <w:bookmarkEnd w:id="66"/>
      <w:r w:rsidDel="00000000" w:rsidR="00000000" w:rsidRPr="00000000">
        <w:rPr>
          <w:rtl w:val="0"/>
        </w:rPr>
        <w:t xml:space="preserve">29</w:t>
      </w:r>
      <w:bookmarkStart w:colFirst="0" w:colLast="0" w:name="bookmark=kix.5uxfjfvw95fj" w:id="67"/>
      <w:bookmarkEnd w:id="67"/>
      <w:r w:rsidDel="00000000" w:rsidR="00000000" w:rsidRPr="00000000">
        <w:rPr>
          <w:rtl w:val="0"/>
        </w:rPr>
        <w:t xml:space="preserve">]</w:t>
        <w:tab/>
        <w:t xml:space="preserve">Tarmo Uustalu and Varmo Vene. The essence of dataflow programming. In </w:t>
      </w:r>
      <w:r w:rsidDel="00000000" w:rsidR="00000000" w:rsidRPr="00000000">
        <w:rPr>
          <w:i w:val="1"/>
          <w:rtl w:val="0"/>
        </w:rPr>
        <w:t xml:space="preserve">Central European Functional Programming School</w:t>
      </w:r>
      <w:r w:rsidDel="00000000" w:rsidR="00000000" w:rsidRPr="00000000">
        <w:rPr>
          <w:rtl w:val="0"/>
        </w:rPr>
        <w:t xml:space="preserve">, pages 135–167. Springer, 2005.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k9o2rdbfkkv5" w:id="68"/>
      <w:bookmarkEnd w:id="68"/>
      <w:r w:rsidDel="00000000" w:rsidR="00000000" w:rsidRPr="00000000">
        <w:rPr>
          <w:rtl w:val="0"/>
        </w:rPr>
        <w:t xml:space="preserve">30</w:t>
      </w:r>
      <w:bookmarkStart w:colFirst="0" w:colLast="0" w:name="bookmark=kix.ocivopojs9wq" w:id="69"/>
      <w:bookmarkEnd w:id="69"/>
      <w:r w:rsidDel="00000000" w:rsidR="00000000" w:rsidRPr="00000000">
        <w:rPr>
          <w:rtl w:val="0"/>
        </w:rPr>
        <w:t xml:space="preserve">]</w:t>
        <w:tab/>
        <w:t xml:space="preserve">Philip Wadler. Monads for functional programming. In </w:t>
      </w:r>
      <w:r w:rsidDel="00000000" w:rsidR="00000000" w:rsidRPr="00000000">
        <w:rPr>
          <w:i w:val="1"/>
          <w:rtl w:val="0"/>
        </w:rPr>
        <w:t xml:space="preserve">International School on Advanced Functional Programming</w:t>
      </w:r>
      <w:r w:rsidDel="00000000" w:rsidR="00000000" w:rsidRPr="00000000">
        <w:rPr>
          <w:rtl w:val="0"/>
        </w:rPr>
        <w:t xml:space="preserve">, pages 24–52. Springer, 1995.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uv191od2nzl0" w:id="70"/>
      <w:bookmarkEnd w:id="70"/>
      <w:r w:rsidDel="00000000" w:rsidR="00000000" w:rsidRPr="00000000">
        <w:rPr>
          <w:rtl w:val="0"/>
        </w:rPr>
        <w:t xml:space="preserve">31</w:t>
      </w:r>
      <w:bookmarkStart w:colFirst="0" w:colLast="0" w:name="bookmark=kix.6hozjh1u65is" w:id="71"/>
      <w:bookmarkEnd w:id="71"/>
      <w:r w:rsidDel="00000000" w:rsidR="00000000" w:rsidRPr="00000000">
        <w:rPr>
          <w:rtl w:val="0"/>
        </w:rPr>
        <w:t xml:space="preserve">]</w:t>
        <w:tab/>
      </w:r>
      <w:r w:rsidDel="00000000" w:rsidR="00000000" w:rsidRPr="00000000">
        <w:rPr>
          <w:rtl w:val="0"/>
        </w:rPr>
        <w:t xml:space="preserve">Severi Peltonen, Luca Mezzalira, and Davide Taibi. Motivations, benefits, and issues for adopting Micro-Frontends: A Multivocal Literature Review. </w:t>
      </w:r>
      <w:r w:rsidDel="00000000" w:rsidR="00000000" w:rsidRPr="00000000">
        <w:rPr>
          <w:i w:val="1"/>
          <w:rtl w:val="0"/>
        </w:rPr>
        <w:t xml:space="preserve">Information and Software Technology</w:t>
      </w:r>
      <w:r w:rsidDel="00000000" w:rsidR="00000000" w:rsidRPr="00000000">
        <w:rPr>
          <w:rtl w:val="0"/>
        </w:rPr>
        <w:t xml:space="preserve">, 136:106571, August 2021.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</w:t>
      </w:r>
      <w:bookmarkStart w:colFirst="0" w:colLast="0" w:name="bookmark=kix.4xja5659p7r4" w:id="72"/>
      <w:bookmarkEnd w:id="72"/>
      <w:r w:rsidDel="00000000" w:rsidR="00000000" w:rsidRPr="00000000">
        <w:rPr>
          <w:rtl w:val="0"/>
        </w:rPr>
        <w:t xml:space="preserve">32</w:t>
      </w:r>
      <w:bookmarkStart w:colFirst="0" w:colLast="0" w:name="bookmark=kix.3cymvxo93tb1" w:id="73"/>
      <w:bookmarkEnd w:id="73"/>
      <w:r w:rsidDel="00000000" w:rsidR="00000000" w:rsidRPr="00000000">
        <w:rPr>
          <w:rtl w:val="0"/>
        </w:rPr>
        <w:t xml:space="preserve">]</w:t>
        <w:tab/>
      </w:r>
      <w:r w:rsidDel="00000000" w:rsidR="00000000" w:rsidRPr="00000000">
        <w:rPr>
          <w:rtl w:val="0"/>
        </w:rPr>
        <w:t xml:space="preserve">Michael Geers. </w:t>
      </w:r>
      <w:r w:rsidDel="00000000" w:rsidR="00000000" w:rsidRPr="00000000">
        <w:rPr>
          <w:i w:val="1"/>
          <w:rtl w:val="0"/>
        </w:rPr>
        <w:t xml:space="preserve">Micro Frontends in Action</w:t>
      </w:r>
      <w:r w:rsidDel="00000000" w:rsidR="00000000" w:rsidRPr="00000000">
        <w:rPr>
          <w:rtl w:val="0"/>
        </w:rPr>
        <w:t xml:space="preserve">. Simon and Schuster, October 2020. Google-Books-ID: FFD9DwAAQBAJ.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559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H. Lorenz" w:id="1" w:date="2022-01-06T22:50:57Z">
    <w:sdt>
      <w:sdtPr>
        <w:tag w:val="goog_rdk_76"/>
      </w:sdtPr>
      <w:sdtContent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5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לערוך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ולעבות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לפיסקה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מתומצטת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ins>
            </w:sdtContent>
          </w:sdt>
        </w:p>
      </w:sdtContent>
    </w:sdt>
  </w:comment>
  <w:comment w:author="Rivka Altshuler" w:id="2" w:date="2022-01-08T22:00:43Z">
    <w:sdt>
      <w:sdtPr>
        <w:tag w:val="goog_rdk_78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7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מספיק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?</w:t>
                </w:r>
              </w:ins>
            </w:sdtContent>
          </w:sdt>
        </w:p>
      </w:sdtContent>
    </w:sdt>
  </w:comment>
  <w:comment w:author="David H. Lorenz" w:id="3" w:date="2022-01-06T22:36:11Z">
    <w:sdt>
      <w:sdtPr>
        <w:tag w:val="goog_rdk_80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9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פרק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2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ברור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דורש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שיפורי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ניסוח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צריך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גם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להסביר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מדוע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הוא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רלוונטי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לנושא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התזה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ins>
            </w:sdtContent>
          </w:sdt>
        </w:p>
      </w:sdtContent>
    </w:sdt>
  </w:comment>
  <w:comment w:author="Rivka Altshuler" w:id="4" w:date="2022-01-09T07:20:17Z">
    <w:sdt>
      <w:sdtPr>
        <w:tag w:val="goog_rdk_8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1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מנסה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לקדם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זה</w:t>
                </w:r>
              </w:ins>
            </w:sdtContent>
          </w:sdt>
        </w:p>
      </w:sdtContent>
    </w:sdt>
  </w:comment>
  <w:comment w:author="Rivka Altshuler" w:id="5" w:date="2022-01-12T01:25:09Z">
    <w:sdt>
      <w:sdtPr>
        <w:tag w:val="goog_rdk_84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3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בסדר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?</w:t>
                </w:r>
              </w:ins>
            </w:sdtContent>
          </w:sdt>
        </w:p>
      </w:sdtContent>
    </w:sdt>
  </w:comment>
  <w:comment w:author="Rivka Altshuler" w:id="6" w:date="2022-01-12T01:25:20Z">
    <w:sdt>
      <w:sdtPr>
        <w:tag w:val="goog_rdk_86"/>
      </w:sdtPr>
      <w:sdtContent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5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בסדר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?</w:t>
                </w:r>
              </w:ins>
            </w:sdtContent>
          </w:sdt>
        </w:p>
      </w:sdtContent>
    </w:sdt>
  </w:comment>
  <w:comment w:author="Rivka Altshuler" w:id="0" w:date="2022-01-08T20:06:04Z">
    <w:sdt>
      <w:sdtPr>
        <w:tag w:val="goog_rdk_88"/>
      </w:sdtPr>
      <w:sdtContent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ivka Altshuler" w:id="6" w:date="2022-01-12T01:10:3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7"/>
            </w:sdtPr>
            <w:sdtContent>
              <w:ins w:author="Rivka Altshuler" w:id="6" w:date="2022-01-12T01:10:3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צריך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רפרנסים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?</w:t>
                </w:r>
              </w:ins>
            </w:sdtContent>
          </w:sdt>
        </w:p>
      </w:sdtContent>
    </w:sdt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6" w15:done="0"/>
  <w15:commentEx w15:paraId="00000097" w15:paraIdParent="00000096" w15:done="0"/>
  <w15:commentEx w15:paraId="00000098" w15:done="0"/>
  <w15:commentEx w15:paraId="00000099" w15:paraIdParent="00000098" w15:done="0"/>
  <w15:commentEx w15:paraId="0000009A" w15:done="0"/>
  <w15:commentEx w15:paraId="0000009B" w15:done="0"/>
  <w15:commentEx w15:paraId="0000009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Droid Sans Mono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https://www.rescala-lang.com</w:t>
      </w:r>
    </w:p>
  </w:footnote>
  <w:footnote w:id="1"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http://reactivex.io</w:t>
      </w:r>
    </w:p>
  </w:footnote>
  <w:footnote w:id="19"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https://rxviz.com</w:t>
      </w:r>
    </w:p>
  </w:footnote>
  <w:footnote w:id="16">
    <w:p w:rsidR="00000000" w:rsidDel="00000000" w:rsidP="00000000" w:rsidRDefault="00000000" w:rsidRPr="00000000" w14:paraId="000000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https://react-redux.js.org</w:t>
      </w:r>
    </w:p>
  </w:footnote>
  <w:footnote w:id="17">
    <w:p w:rsidR="00000000" w:rsidDel="00000000" w:rsidP="00000000" w:rsidRDefault="00000000" w:rsidRPr="00000000" w14:paraId="0000008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 ‏</w:t>
      </w:r>
      <w:r w:rsidDel="00000000" w:rsidR="00000000" w:rsidRPr="00000000">
        <w:rPr>
          <w:sz w:val="20"/>
          <w:szCs w:val="20"/>
          <w:rtl w:val="0"/>
        </w:rPr>
        <w:t xml:space="preserve">https</w:t>
      </w:r>
      <w:r w:rsidDel="00000000" w:rsidR="00000000" w:rsidRPr="00000000">
        <w:rPr>
          <w:sz w:val="20"/>
          <w:szCs w:val="20"/>
          <w:rtl w:val="0"/>
        </w:rPr>
        <w:t xml:space="preserve">://</w:t>
      </w:r>
      <w:r w:rsidDel="00000000" w:rsidR="00000000" w:rsidRPr="00000000">
        <w:rPr>
          <w:sz w:val="20"/>
          <w:szCs w:val="20"/>
          <w:rtl w:val="0"/>
        </w:rPr>
        <w:t xml:space="preserve">cycle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org</w:t>
      </w:r>
    </w:p>
  </w:footnote>
  <w:footnote w:id="18">
    <w:p w:rsidR="00000000" w:rsidDel="00000000" w:rsidP="00000000" w:rsidRDefault="00000000" w:rsidRPr="00000000" w14:paraId="0000008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https://github.com/HotDrink</w:t>
      </w:r>
    </w:p>
  </w:footnote>
  <w:footnote w:id="6">
    <w:p w:rsidR="00000000" w:rsidDel="00000000" w:rsidP="00000000" w:rsidRDefault="00000000" w:rsidRPr="00000000" w14:paraId="0000008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https://statecharts.dev</w:t>
      </w:r>
    </w:p>
  </w:footnote>
  <w:footnote w:id="11">
    <w:p w:rsidR="00000000" w:rsidDel="00000000" w:rsidP="00000000" w:rsidRDefault="00000000" w:rsidRPr="00000000" w14:paraId="00000088">
      <w:pPr>
        <w:bidi w:val="1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נוספות</w:t>
      </w:r>
      <w:r w:rsidDel="00000000" w:rsidR="00000000" w:rsidRPr="00000000">
        <w:rPr>
          <w:sz w:val="20"/>
          <w:szCs w:val="20"/>
          <w:rtl w:val="1"/>
        </w:rPr>
        <w:t xml:space="preserve">: (1) </w:t>
      </w:r>
      <w:r w:rsidDel="00000000" w:rsidR="00000000" w:rsidRPr="00000000">
        <w:rPr>
          <w:sz w:val="20"/>
          <w:szCs w:val="20"/>
          <w:rtl w:val="1"/>
        </w:rPr>
        <w:t xml:space="preserve">להפסיק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לעדכן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שינוי</w:t>
      </w:r>
      <w:r w:rsidDel="00000000" w:rsidR="00000000" w:rsidRPr="00000000">
        <w:rPr>
          <w:sz w:val="20"/>
          <w:szCs w:val="20"/>
          <w:rtl w:val="1"/>
        </w:rPr>
        <w:t xml:space="preserve"> (‏</w:t>
      </w:r>
      <w:r w:rsidDel="00000000" w:rsidR="00000000" w:rsidRPr="00000000">
        <w:rPr>
          <w:sz w:val="20"/>
          <w:szCs w:val="20"/>
          <w:rtl w:val="0"/>
        </w:rPr>
        <w:t xml:space="preserve">equality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tests</w:t>
      </w:r>
      <w:r w:rsidDel="00000000" w:rsidR="00000000" w:rsidRPr="00000000">
        <w:rPr>
          <w:sz w:val="20"/>
          <w:szCs w:val="20"/>
          <w:rtl w:val="1"/>
        </w:rPr>
        <w:t xml:space="preserve">‏ [21]); (2)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לעדכן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קונפליקט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ואז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exception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דחיה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עדכון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</w:footnote>
  <w:footnote w:id="3">
    <w:p w:rsidR="00000000" w:rsidDel="00000000" w:rsidP="00000000" w:rsidRDefault="00000000" w:rsidRPr="00000000" w14:paraId="000000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Example: https://endlesswhileloop.com/blog/2015/06/11/stop-using-event-buses/</w:t>
      </w:r>
    </w:p>
  </w:footnote>
  <w:footnote w:id="2">
    <w:p w:rsidR="00000000" w:rsidDel="00000000" w:rsidP="00000000" w:rsidRDefault="00000000" w:rsidRPr="00000000" w14:paraId="000000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US Provisional Application No. 63/061204  August 5, 2020 entitled “Reactive Calculated Signals Method”</w:t>
      </w:r>
      <w:r w:rsidDel="00000000" w:rsidR="00000000" w:rsidRPr="00000000">
        <w:rPr>
          <w:rtl w:val="0"/>
        </w:rPr>
      </w:r>
    </w:p>
  </w:footnote>
  <w:footnote w:id="10">
    <w:p w:rsidR="00000000" w:rsidDel="00000000" w:rsidP="00000000" w:rsidRDefault="00000000" w:rsidRPr="00000000" w14:paraId="0000008B">
      <w:pPr>
        <w:bidi w:val="1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פשטות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הדיון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להשמיט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קלט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להמיר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כדלהלן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בהינתן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קלט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קלט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הנוסחה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</w:footnote>
  <w:footnote w:id="4">
    <w:p w:rsidR="00000000" w:rsidDel="00000000" w:rsidP="00000000" w:rsidRDefault="00000000" w:rsidRPr="00000000" w14:paraId="000000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https://www.infoq.com/presentations/reactive-programming-evolution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https://stackoverflow.com/questions/3688117/event-driven-architecture-infinite-loop</w:t>
        </w:r>
      </w:hyperlink>
      <w:r w:rsidDel="00000000" w:rsidR="00000000" w:rsidRPr="00000000">
        <w:rPr>
          <w:rtl w:val="0"/>
        </w:rPr>
        <w:br w:type="textWrapping"/>
      </w:r>
      <w:hyperlink r:id="rId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https://stackoverflow.com/questions/2464596/how-to-avoid-infinite-loop-in-observer-pattern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https://stackoverflow.com/questions/6291810/implementation-patterns-to-avoid-infinite-loops-with-events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https://stackoverflow.com/questions/37277302/infinite-loop-of-events</w:t>
        </w:r>
      </w:hyperlink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8F">
      <w:pPr>
        <w:bidi w:val="1"/>
        <w:spacing w:after="0"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Microsoft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Excel</w:t>
      </w:r>
      <w:r w:rsidDel="00000000" w:rsidR="00000000" w:rsidRPr="00000000">
        <w:rPr>
          <w:sz w:val="18"/>
          <w:szCs w:val="18"/>
          <w:rtl w:val="1"/>
        </w:rPr>
        <w:t xml:space="preserve">  </w:t>
      </w:r>
      <w:r w:rsidDel="00000000" w:rsidR="00000000" w:rsidRPr="00000000">
        <w:rPr>
          <w:sz w:val="18"/>
          <w:szCs w:val="18"/>
          <w:rtl w:val="1"/>
        </w:rPr>
        <w:t xml:space="preserve">קיימת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אופציה</w:t>
      </w:r>
      <w:r w:rsidDel="00000000" w:rsidR="00000000" w:rsidRPr="00000000">
        <w:rPr>
          <w:sz w:val="18"/>
          <w:szCs w:val="18"/>
          <w:rtl w:val="1"/>
        </w:rPr>
        <w:t xml:space="preserve"> "</w:t>
      </w:r>
      <w:r w:rsidDel="00000000" w:rsidR="00000000" w:rsidRPr="00000000">
        <w:rPr>
          <w:sz w:val="18"/>
          <w:szCs w:val="18"/>
          <w:rtl w:val="0"/>
        </w:rPr>
        <w:t xml:space="preserve">Enable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Iterative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calculations</w:t>
      </w:r>
      <w:r w:rsidDel="00000000" w:rsidR="00000000" w:rsidRPr="00000000">
        <w:rPr>
          <w:sz w:val="18"/>
          <w:szCs w:val="18"/>
          <w:rtl w:val="1"/>
        </w:rPr>
        <w:t xml:space="preserve">".</w:t>
      </w:r>
    </w:p>
  </w:footnote>
  <w:footnote w:id="8">
    <w:p w:rsidR="00000000" w:rsidDel="00000000" w:rsidP="00000000" w:rsidRDefault="00000000" w:rsidRPr="00000000" w14:paraId="0000009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https://stackoverflow.com/questions/38333938/how-should-i-model-circular-dependencies-in-frp-rx-net</w:t>
      </w:r>
    </w:p>
  </w:footnote>
  <w:footnote w:id="9">
    <w:p w:rsidR="00000000" w:rsidDel="00000000" w:rsidP="00000000" w:rsidRDefault="00000000" w:rsidRPr="00000000" w14:paraId="0000009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1"/>
        </w:rPr>
      </w:r>
      <w:r w:rsidDel="00000000" w:rsidR="00000000" w:rsidRPr="00000000">
        <w:rPr>
          <w:sz w:val="20"/>
          <w:szCs w:val="20"/>
          <w:rtl w:val="0"/>
        </w:rPr>
        <w:t xml:space="preserve">‏</w:t>
      </w:r>
      <w:r w:rsidDel="00000000" w:rsidR="00000000" w:rsidRPr="00000000">
        <w:rPr>
          <w:sz w:val="20"/>
          <w:szCs w:val="20"/>
          <w:rtl w:val="0"/>
        </w:rPr>
        <w:t xml:space="preserve">https</w:t>
      </w:r>
      <w:r w:rsidDel="00000000" w:rsidR="00000000" w:rsidRPr="00000000">
        <w:rPr>
          <w:sz w:val="20"/>
          <w:szCs w:val="20"/>
          <w:rtl w:val="0"/>
        </w:rPr>
        <w:t xml:space="preserve">://2013.</w:t>
      </w:r>
      <w:r w:rsidDel="00000000" w:rsidR="00000000" w:rsidRPr="00000000">
        <w:rPr>
          <w:sz w:val="20"/>
          <w:szCs w:val="20"/>
          <w:rtl w:val="0"/>
        </w:rPr>
        <w:t xml:space="preserve">jsconf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eu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speakers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marius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gundersen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comparison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twoway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binding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angularjs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emberjs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knockoutjs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html</w:t>
      </w:r>
    </w:p>
  </w:footnote>
  <w:footnote w:id="12">
    <w:p w:rsidR="00000000" w:rsidDel="00000000" w:rsidP="00000000" w:rsidRDefault="00000000" w:rsidRPr="00000000" w14:paraId="00000092">
      <w:pPr>
        <w:bidi w:val="1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אנלוגיה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glitch</w:t>
      </w:r>
      <w:r w:rsidDel="00000000" w:rsidR="00000000" w:rsidRPr="00000000">
        <w:rPr>
          <w:sz w:val="20"/>
          <w:szCs w:val="20"/>
          <w:rtl w:val="1"/>
        </w:rPr>
        <w:t xml:space="preserve"> ‏[2] </w:t>
      </w:r>
      <w:r w:rsidDel="00000000" w:rsidR="00000000" w:rsidRPr="00000000">
        <w:rPr>
          <w:sz w:val="20"/>
          <w:szCs w:val="20"/>
          <w:rtl w:val="1"/>
        </w:rPr>
        <w:t xml:space="preserve">ובייחוד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מבוזר</w:t>
      </w:r>
      <w:r w:rsidDel="00000000" w:rsidR="00000000" w:rsidRPr="00000000">
        <w:rPr>
          <w:sz w:val="20"/>
          <w:szCs w:val="20"/>
          <w:rtl w:val="1"/>
        </w:rPr>
        <w:t xml:space="preserve"> [28, 16, 8].</w:t>
      </w:r>
    </w:p>
  </w:footnote>
  <w:footnote w:id="13">
    <w:sdt>
      <w:sdtPr>
        <w:tag w:val="goog_rdk_39"/>
      </w:sdtPr>
      <w:sdtContent>
        <w:p w:rsidR="00000000" w:rsidDel="00000000" w:rsidP="00000000" w:rsidRDefault="00000000" w:rsidRPr="00000000" w14:paraId="00000093">
          <w:pPr>
            <w:spacing w:after="0" w:line="240" w:lineRule="auto"/>
            <w:rPr>
              <w:ins w:author="Rivka Altshuler" w:id="4" w:date="2022-01-12T01:05:38Z"/>
              <w:sz w:val="20"/>
              <w:szCs w:val="20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sdt>
            <w:sdtPr>
              <w:tag w:val="goog_rdk_38"/>
            </w:sdtPr>
            <w:sdtContent>
              <w:ins w:author="Rivka Altshuler" w:id="4" w:date="2022-01-12T01:05:38Z"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https://www.w3schools.com/cs/cs_inheritance.php</w:t>
                </w:r>
              </w:ins>
            </w:sdtContent>
          </w:sdt>
        </w:p>
      </w:sdtContent>
    </w:sdt>
  </w:footnote>
  <w:footnote w:id="14">
    <w:sdt>
      <w:sdtPr>
        <w:tag w:val="goog_rdk_70"/>
      </w:sdtPr>
      <w:sdtContent>
        <w:p w:rsidR="00000000" w:rsidDel="00000000" w:rsidP="00000000" w:rsidRDefault="00000000" w:rsidRPr="00000000" w14:paraId="00000094">
          <w:pPr>
            <w:bidi w:val="1"/>
            <w:spacing w:after="0" w:line="240" w:lineRule="auto"/>
            <w:rPr>
              <w:ins w:author="Rivka Altshuler" w:id="5" w:date="2022-01-12T01:07:17Z"/>
              <w:sz w:val="20"/>
              <w:szCs w:val="20"/>
              <w:rPrChange w:author="Rivka Altshuler" w:id="20" w:date="2022-01-12T01:05:38Z">
                <w:rPr>
                  <w:sz w:val="20"/>
                  <w:szCs w:val="20"/>
                </w:rPr>
              </w:rPrChange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sdt>
            <w:sdtPr>
              <w:tag w:val="goog_rdk_41"/>
            </w:sdtPr>
            <w:sdtContent>
              <w:ins w:author="Rivka Altshuler" w:id="5" w:date="2022-01-12T01:07:17Z"/>
              <w:sdt>
                <w:sdtPr>
                  <w:tag w:val="goog_rdk_42"/>
                </w:sdtPr>
                <w:sdtContent>
                  <w:ins w:author="Rivka Altshuler" w:id="5" w:date="2022-01-12T01:07:17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Rivka Altshuler" w:id="5" w:date="2022-01-12T01:07:17Z">
                <w:sdt>
                  <w:sdtPr>
                    <w:tag w:val="goog_rdk_43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44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הכלה</w:t>
                    </w:r>
                  </w:sdtContent>
                </w:sdt>
                <w:sdt>
                  <w:sdtPr>
                    <w:tag w:val="goog_rdk_45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46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הינה</w:t>
                    </w:r>
                  </w:sdtContent>
                </w:sdt>
                <w:sdt>
                  <w:sdtPr>
                    <w:tag w:val="goog_rdk_47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48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שיטה</w:t>
                    </w:r>
                  </w:sdtContent>
                </w:sdt>
                <w:sdt>
                  <w:sdtPr>
                    <w:tag w:val="goog_rdk_49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50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אלטרנטיבית</w:t>
                    </w:r>
                  </w:sdtContent>
                </w:sdt>
                <w:sdt>
                  <w:sdtPr>
                    <w:tag w:val="goog_rdk_51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52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לירושה</w:t>
                    </w:r>
                  </w:sdtContent>
                </w:sdt>
                <w:sdt>
                  <w:sdtPr>
                    <w:tag w:val="goog_rdk_53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(</w:t>
                    </w:r>
                  </w:sdtContent>
                </w:sdt>
                <w:sdt>
                  <w:sdtPr>
                    <w:tag w:val="goog_rdk_54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https</w:t>
                    </w:r>
                  </w:sdtContent>
                </w:sdt>
                <w:sdt>
                  <w:sdtPr>
                    <w:tag w:val="goog_rdk_55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://</w:t>
                    </w:r>
                  </w:sdtContent>
                </w:sdt>
                <w:sdt>
                  <w:sdtPr>
                    <w:tag w:val="goog_rdk_56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stackoverflow</w:t>
                    </w:r>
                  </w:sdtContent>
                </w:sdt>
                <w:sdt>
                  <w:sdtPr>
                    <w:tag w:val="goog_rdk_57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.</w:t>
                    </w:r>
                  </w:sdtContent>
                </w:sdt>
                <w:sdt>
                  <w:sdtPr>
                    <w:tag w:val="goog_rdk_58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com</w:t>
                    </w:r>
                  </w:sdtContent>
                </w:sdt>
                <w:sdt>
                  <w:sdtPr>
                    <w:tag w:val="goog_rdk_59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/</w:t>
                    </w:r>
                  </w:sdtContent>
                </w:sdt>
                <w:sdt>
                  <w:sdtPr>
                    <w:tag w:val="goog_rdk_60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questions</w:t>
                    </w:r>
                  </w:sdtContent>
                </w:sdt>
                <w:sdt>
                  <w:sdtPr>
                    <w:tag w:val="goog_rdk_61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/49002/</w:t>
                    </w:r>
                  </w:sdtContent>
                </w:sdt>
                <w:sdt>
                  <w:sdtPr>
                    <w:tag w:val="goog_rdk_62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prefer</w:t>
                    </w:r>
                  </w:sdtContent>
                </w:sdt>
                <w:sdt>
                  <w:sdtPr>
                    <w:tag w:val="goog_rdk_63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-</w:t>
                    </w:r>
                  </w:sdtContent>
                </w:sdt>
                <w:sdt>
                  <w:sdtPr>
                    <w:tag w:val="goog_rdk_64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composition</w:t>
                    </w:r>
                  </w:sdtContent>
                </w:sdt>
                <w:sdt>
                  <w:sdtPr>
                    <w:tag w:val="goog_rdk_65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-</w:t>
                    </w:r>
                  </w:sdtContent>
                </w:sdt>
                <w:sdt>
                  <w:sdtPr>
                    <w:tag w:val="goog_rdk_66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over</w:t>
                    </w:r>
                  </w:sdtContent>
                </w:sdt>
                <w:sdt>
                  <w:sdtPr>
                    <w:tag w:val="goog_rdk_67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-</w:t>
                    </w:r>
                  </w:sdtContent>
                </w:sdt>
                <w:sdt>
                  <w:sdtPr>
                    <w:tag w:val="goog_rdk_68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inheritance</w:t>
                    </w:r>
                  </w:sdtContent>
                </w:sdt>
                <w:sdt>
                  <w:sdtPr>
                    <w:tag w:val="goog_rdk_69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1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)</w:t>
                    </w:r>
                  </w:sdtContent>
                </w:sdt>
              </w:ins>
            </w:sdtContent>
          </w:sdt>
        </w:p>
      </w:sdtContent>
    </w:sdt>
  </w:footnote>
  <w:footnote w:id="15">
    <w:sdt>
      <w:sdtPr>
        <w:tag w:val="goog_rdk_74"/>
      </w:sdtPr>
      <w:sdtContent>
        <w:p w:rsidR="00000000" w:rsidDel="00000000" w:rsidP="00000000" w:rsidRDefault="00000000" w:rsidRPr="00000000" w14:paraId="00000095">
          <w:pPr>
            <w:spacing w:after="0" w:line="240" w:lineRule="auto"/>
            <w:rPr>
              <w:ins w:author="Rivka Altshuler" w:id="6" w:date="2022-01-12T01:10:34Z"/>
              <w:sz w:val="20"/>
              <w:szCs w:val="20"/>
              <w:rPrChange w:author="Rivka Altshuler" w:id="20" w:date="2022-01-12T01:05:38Z">
                <w:rPr>
                  <w:sz w:val="20"/>
                  <w:szCs w:val="20"/>
                </w:rPr>
              </w:rPrChange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sdt>
            <w:sdtPr>
              <w:tag w:val="goog_rdk_72"/>
            </w:sdtPr>
            <w:sdtContent>
              <w:ins w:author="Rivka Altshuler" w:id="6" w:date="2022-01-12T01:10:34Z"/>
              <w:sdt>
                <w:sdtPr>
                  <w:tag w:val="goog_rdk_73"/>
                </w:sdtPr>
                <w:sdtContent>
                  <w:ins w:author="Rivka Altshuler" w:id="6" w:date="2022-01-12T01:10:34Z"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Rivka Altshuler" w:id="20" w:date="2022-01-12T01:05:3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 https://www.w3schools.com/cs/cs_polymorphism.php</w:t>
                    </w:r>
                  </w:ins>
                </w:sdtContent>
              </w:sdt>
              <w:ins w:author="Rivka Altshuler" w:id="6" w:date="2022-01-12T01:10:34Z"/>
            </w:sdtContent>
          </w:sdt>
        </w:p>
      </w:sdtContent>
    </w:sdt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80" w:lineRule="auto"/>
      <w:ind w:left="288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before="200" w:lineRule="auto"/>
      <w:ind w:left="36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9928DA"/>
  </w:style>
  <w:style w:type="paragraph" w:styleId="1">
    <w:name w:val="heading 1"/>
    <w:basedOn w:val="normal"/>
    <w:next w:val="normal"/>
    <w:rsid w:val="00B422B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rsid w:val="00B422B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B422B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B422B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B422B6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normal"/>
    <w:next w:val="normal"/>
    <w:rsid w:val="00B422B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0" w:customStyle="1">
    <w:name w:val="normal"/>
    <w:rsid w:val="00D51270"/>
  </w:style>
  <w:style w:type="table" w:styleId="TableNormal" w:customStyle="1">
    <w:name w:val="Table Normal"/>
    <w:rsid w:val="00D5127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B422B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"/>
    <w:rsid w:val="00581345"/>
  </w:style>
  <w:style w:type="table" w:styleId="TableNormal0" w:customStyle="1">
    <w:name w:val="Table Normal"/>
    <w:rsid w:val="005813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2" w:customStyle="1">
    <w:name w:val="normal"/>
    <w:rsid w:val="000F30E3"/>
  </w:style>
  <w:style w:type="table" w:styleId="TableNormal1" w:customStyle="1">
    <w:name w:val="Table Normal"/>
    <w:rsid w:val="000F30E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" w:customStyle="1">
    <w:name w:val="normal"/>
    <w:rsid w:val="00B422B6"/>
  </w:style>
  <w:style w:type="table" w:styleId="TableNormal2" w:customStyle="1">
    <w:name w:val="Table Normal"/>
    <w:rsid w:val="00B422B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320AF0"/>
    <w:pPr>
      <w:ind w:left="720"/>
      <w:contextualSpacing w:val="1"/>
    </w:pPr>
  </w:style>
  <w:style w:type="character" w:styleId="a5">
    <w:name w:val="Placeholder Text"/>
    <w:basedOn w:val="a0"/>
    <w:uiPriority w:val="99"/>
    <w:semiHidden w:val="1"/>
    <w:rsid w:val="0052157E"/>
    <w:rPr>
      <w:color w:val="808080"/>
    </w:rPr>
  </w:style>
  <w:style w:type="paragraph" w:styleId="a6">
    <w:name w:val="Balloon Text"/>
    <w:basedOn w:val="a"/>
    <w:link w:val="a7"/>
    <w:uiPriority w:val="99"/>
    <w:semiHidden w:val="1"/>
    <w:unhideWhenUsed w:val="1"/>
    <w:rsid w:val="0052157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טקסט בלונים תו"/>
    <w:basedOn w:val="a0"/>
    <w:link w:val="a6"/>
    <w:uiPriority w:val="99"/>
    <w:semiHidden w:val="1"/>
    <w:rsid w:val="0052157E"/>
    <w:rPr>
      <w:rFonts w:ascii="Tahoma" w:cs="Tahoma" w:hAnsi="Tahoma"/>
      <w:sz w:val="16"/>
      <w:szCs w:val="16"/>
    </w:rPr>
  </w:style>
  <w:style w:type="paragraph" w:styleId="NormalWeb">
    <w:name w:val="Normal (Web)"/>
    <w:basedOn w:val="a"/>
    <w:uiPriority w:val="99"/>
    <w:unhideWhenUsed w:val="1"/>
    <w:rsid w:val="00CB6C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a0"/>
    <w:uiPriority w:val="99"/>
    <w:unhideWhenUsed w:val="1"/>
    <w:rsid w:val="00CB6C3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 w:val="1"/>
    <w:unhideWhenUsed w:val="1"/>
    <w:rsid w:val="00A47E35"/>
    <w:rPr>
      <w:color w:val="800080" w:themeColor="followedHyperlink"/>
      <w:u w:val="single"/>
    </w:rPr>
  </w:style>
  <w:style w:type="paragraph" w:styleId="a8">
    <w:name w:val="Subtitle"/>
    <w:basedOn w:val="normal0"/>
    <w:next w:val="normal0"/>
    <w:rsid w:val="00D5127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2"/>
    <w:rsid w:val="00B422B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rsid w:val="000F30E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rsid w:val="00D5127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c">
    <w:name w:val="Bibliography"/>
    <w:basedOn w:val="a"/>
    <w:next w:val="a"/>
    <w:uiPriority w:val="37"/>
    <w:unhideWhenUsed w:val="1"/>
    <w:rsid w:val="00A56AFC"/>
  </w:style>
  <w:style w:type="paragraph" w:styleId="ad">
    <w:name w:val="footnote text"/>
    <w:basedOn w:val="a"/>
    <w:link w:val="ae"/>
    <w:uiPriority w:val="99"/>
    <w:semiHidden w:val="1"/>
    <w:unhideWhenUsed w:val="1"/>
    <w:rsid w:val="00413023"/>
    <w:pPr>
      <w:spacing w:after="0" w:line="240" w:lineRule="auto"/>
    </w:pPr>
    <w:rPr>
      <w:sz w:val="20"/>
      <w:szCs w:val="20"/>
    </w:rPr>
  </w:style>
  <w:style w:type="character" w:styleId="ae" w:customStyle="1">
    <w:name w:val="טקסט הערת שוליים תו"/>
    <w:basedOn w:val="a0"/>
    <w:link w:val="ad"/>
    <w:uiPriority w:val="99"/>
    <w:semiHidden w:val="1"/>
    <w:rsid w:val="00413023"/>
    <w:rPr>
      <w:sz w:val="20"/>
      <w:szCs w:val="20"/>
    </w:rPr>
  </w:style>
  <w:style w:type="character" w:styleId="af">
    <w:name w:val="footnote reference"/>
    <w:basedOn w:val="a0"/>
    <w:uiPriority w:val="99"/>
    <w:semiHidden w:val="1"/>
    <w:unhideWhenUsed w:val="1"/>
    <w:rsid w:val="00413023"/>
    <w:rPr>
      <w:vertAlign w:val="superscript"/>
    </w:rPr>
  </w:style>
  <w:style w:type="character" w:styleId="af0">
    <w:name w:val="annotation reference"/>
    <w:basedOn w:val="a0"/>
    <w:uiPriority w:val="99"/>
    <w:semiHidden w:val="1"/>
    <w:unhideWhenUsed w:val="1"/>
    <w:rsid w:val="0029679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 w:val="1"/>
    <w:unhideWhenUsed w:val="1"/>
    <w:rsid w:val="00296794"/>
    <w:pPr>
      <w:spacing w:line="240" w:lineRule="auto"/>
    </w:pPr>
    <w:rPr>
      <w:sz w:val="20"/>
      <w:szCs w:val="20"/>
    </w:rPr>
  </w:style>
  <w:style w:type="character" w:styleId="af2" w:customStyle="1">
    <w:name w:val="טקסט הערה תו"/>
    <w:basedOn w:val="a0"/>
    <w:link w:val="af1"/>
    <w:uiPriority w:val="99"/>
    <w:semiHidden w:val="1"/>
    <w:rsid w:val="0029679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 w:val="1"/>
    <w:unhideWhenUsed w:val="1"/>
    <w:rsid w:val="00296794"/>
    <w:rPr>
      <w:b w:val="1"/>
      <w:bCs w:val="1"/>
    </w:rPr>
  </w:style>
  <w:style w:type="character" w:styleId="af4" w:customStyle="1">
    <w:name w:val="נושא הערה תו"/>
    <w:basedOn w:val="af2"/>
    <w:link w:val="af3"/>
    <w:uiPriority w:val="99"/>
    <w:semiHidden w:val="1"/>
    <w:rsid w:val="0029679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orenz@openu.ac.il" TargetMode="External"/><Relationship Id="rId10" Type="http://schemas.openxmlformats.org/officeDocument/2006/relationships/hyperlink" Target="mailto:brandrivka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infoq.com/presentations/reactive-programming-evolution/" TargetMode="External"/><Relationship Id="rId2" Type="http://schemas.openxmlformats.org/officeDocument/2006/relationships/hyperlink" Target="https://stackoverflow.com/questions/3688117/event-driven-architecture-infinite-loop" TargetMode="External"/><Relationship Id="rId3" Type="http://schemas.openxmlformats.org/officeDocument/2006/relationships/hyperlink" Target="https://stackoverflow.com/questions/2464596/how-to-avoid-infinite-loop-in-observer-pattern?noredirect=1&amp;lq=1" TargetMode="External"/><Relationship Id="rId4" Type="http://schemas.openxmlformats.org/officeDocument/2006/relationships/hyperlink" Target="https://stackoverflow.com/questions/6291810/implementation-patterns-to-avoid-infinite-loops-with-events?noredirect=1&amp;lq=1" TargetMode="External"/><Relationship Id="rId5" Type="http://schemas.openxmlformats.org/officeDocument/2006/relationships/hyperlink" Target="https://stackoverflow.com/questions/37277302/infinite-loop-of-even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OsFbyf4NqHWk+VA+erF47JfGA==">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2021-08-02T03:15:00Z</dcterms:created>
  <dc:creator>‏‏משתמש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Proposal.bib</vt:lpwstr>
  </property>
  <property fmtid="{D5CDD505-2E9C-101B-9397-08002B2CF9AE}" pid="3" name="BIBDISP">
    <vt:lpwstr>key</vt:lpwstr>
  </property>
</Properties>
</file>